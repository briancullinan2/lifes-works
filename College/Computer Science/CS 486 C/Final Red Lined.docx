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0D2" w:rsidRDefault="00412E2F">
      <w:r>
        <w:rPr>
          <w:noProof/>
        </w:rPr>
        <w:drawing>
          <wp:inline distT="0" distB="0" distL="0" distR="0">
            <wp:extent cx="5934075" cy="1885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885950"/>
                    </a:xfrm>
                    <a:prstGeom prst="rect">
                      <a:avLst/>
                    </a:prstGeom>
                    <a:noFill/>
                    <a:ln w="9525">
                      <a:noFill/>
                      <a:miter lim="800000"/>
                      <a:headEnd/>
                      <a:tailEnd/>
                    </a:ln>
                  </pic:spPr>
                </pic:pic>
              </a:graphicData>
            </a:graphic>
          </wp:inline>
        </w:drawing>
      </w:r>
    </w:p>
    <w:p w:rsidR="00412E2F" w:rsidRDefault="00A9010D" w:rsidP="00412E2F">
      <w:pPr>
        <w:pStyle w:val="Title"/>
        <w:jc w:val="center"/>
        <w:pPrChange w:id="0" w:author="Jessie" w:date="2012-01-24T22:52:00Z">
          <w:pPr>
            <w:jc w:val="center"/>
          </w:pPr>
        </w:pPrChange>
      </w:pPr>
      <w:r>
        <w:rPr>
          <w:noProof/>
        </w:rPr>
        <w:pict>
          <v:roundrect id="_x0000_s1038" style="position:absolute;left:0;text-align:left;margin-left:-1.5pt;margin-top:30.35pt;width:511.5pt;height:7.15pt;z-index:251658240" arcsize="10923f" fillcolor="#4f81bd [3204]" strokecolor="#4f81bd [3204]" strokeweight="3pt">
            <v:shadow on="t" type="perspective" color="#243f60 [1604]" opacity=".5" offset="1pt" offset2="-1pt"/>
          </v:roundrect>
        </w:pict>
      </w:r>
      <w:r w:rsidR="00412E2F">
        <w:t>MEMORANDUM</w:t>
      </w:r>
    </w:p>
    <w:p w:rsidR="00412E2F" w:rsidRPr="00412E2F" w:rsidRDefault="00412E2F" w:rsidP="00412E2F">
      <w:pPr>
        <w:rPr>
          <w:rStyle w:val="Strong"/>
          <w:rPrChange w:id="1" w:author="Jessie" w:date="2012-01-24T22:52:00Z">
            <w:rPr/>
          </w:rPrChange>
        </w:rPr>
      </w:pPr>
      <w:r w:rsidRPr="00412E2F">
        <w:rPr>
          <w:rStyle w:val="Strong"/>
          <w:rPrChange w:id="2" w:author="Jessie" w:date="2012-01-24T22:52:00Z">
            <w:rPr/>
          </w:rPrChange>
        </w:rPr>
        <w:t>To:</w:t>
      </w:r>
      <w:r w:rsidRPr="00412E2F">
        <w:rPr>
          <w:rStyle w:val="Strong"/>
          <w:rPrChange w:id="3" w:author="Jessie" w:date="2012-01-24T22:52:00Z">
            <w:rPr/>
          </w:rPrChange>
        </w:rPr>
        <w:tab/>
      </w:r>
      <w:r w:rsidRPr="00412E2F">
        <w:rPr>
          <w:rStyle w:val="Strong"/>
          <w:rPrChange w:id="4" w:author="Jessie" w:date="2012-01-24T22:52:00Z">
            <w:rPr/>
          </w:rPrChange>
        </w:rPr>
        <w:tab/>
        <w:t>Wolf-Dieter Otte (dieter.otte@nau.edu)</w:t>
      </w:r>
    </w:p>
    <w:p w:rsidR="00412E2F" w:rsidRDefault="00412E2F" w:rsidP="00412E2F">
      <w:pPr>
        <w:rPr>
          <w:rStyle w:val="Strong"/>
          <w:rPrChange w:id="5" w:author="Jessie" w:date="2012-01-24T22:52:00Z">
            <w:rPr/>
          </w:rPrChange>
        </w:rPr>
      </w:pPr>
      <w:r>
        <w:rPr>
          <w:rStyle w:val="Strong"/>
          <w:rPrChange w:id="6" w:author="Jessie" w:date="2012-01-24T22:52:00Z">
            <w:rPr/>
          </w:rPrChange>
        </w:rPr>
        <w:t>From</w:t>
      </w:r>
      <w:r w:rsidRPr="00412E2F">
        <w:rPr>
          <w:rStyle w:val="Strong"/>
          <w:rPrChange w:id="7" w:author="Jessie" w:date="2012-01-24T22:52:00Z">
            <w:rPr/>
          </w:rPrChange>
        </w:rPr>
        <w:t>:</w:t>
      </w:r>
      <w:r w:rsidRPr="00412E2F">
        <w:rPr>
          <w:rStyle w:val="Strong"/>
          <w:rPrChange w:id="8" w:author="Jessie" w:date="2012-01-24T22:52:00Z">
            <w:rPr/>
          </w:rPrChange>
        </w:rPr>
        <w:tab/>
      </w:r>
      <w:r w:rsidRPr="00412E2F">
        <w:rPr>
          <w:rStyle w:val="Strong"/>
          <w:rPrChange w:id="9" w:author="Jessie" w:date="2012-01-24T22:52:00Z">
            <w:rPr/>
          </w:rPrChange>
        </w:rPr>
        <w:tab/>
      </w:r>
      <w:r>
        <w:rPr>
          <w:rStyle w:val="Strong"/>
          <w:rPrChange w:id="10" w:author="Jessie" w:date="2012-01-24T22:52:00Z">
            <w:rPr/>
          </w:rPrChange>
        </w:rPr>
        <w:t>1-Hitter Programmers</w:t>
      </w:r>
    </w:p>
    <w:p w:rsidR="00412E2F" w:rsidRDefault="00412E2F" w:rsidP="00412E2F">
      <w:pPr>
        <w:rPr>
          <w:rStyle w:val="Strong"/>
          <w:rPrChange w:id="11" w:author="Jessie" w:date="2012-01-24T22:52:00Z">
            <w:rPr/>
          </w:rPrChange>
        </w:rPr>
      </w:pPr>
      <w:r>
        <w:rPr>
          <w:rStyle w:val="Strong"/>
          <w:rPrChange w:id="12" w:author="Jessie" w:date="2012-01-24T22:52:00Z">
            <w:rPr/>
          </w:rPrChange>
        </w:rPr>
        <w:tab/>
      </w:r>
      <w:r>
        <w:rPr>
          <w:rStyle w:val="Strong"/>
          <w:rPrChange w:id="13" w:author="Jessie" w:date="2012-01-24T22:52:00Z">
            <w:rPr/>
          </w:rPrChange>
        </w:rPr>
        <w:tab/>
      </w:r>
      <w:r>
        <w:rPr>
          <w:rStyle w:val="Strong"/>
          <w:rPrChange w:id="14" w:author="Jessie" w:date="2012-01-24T22:52:00Z">
            <w:rPr/>
          </w:rPrChange>
        </w:rPr>
        <w:tab/>
        <w:t>Brian Cullinan</w:t>
      </w:r>
    </w:p>
    <w:p w:rsidR="00412E2F" w:rsidRDefault="00412E2F" w:rsidP="00412E2F">
      <w:pPr>
        <w:rPr>
          <w:rStyle w:val="Strong"/>
          <w:rPrChange w:id="15" w:author="Jessie" w:date="2012-01-24T22:52:00Z">
            <w:rPr/>
          </w:rPrChange>
        </w:rPr>
      </w:pPr>
      <w:r>
        <w:rPr>
          <w:rStyle w:val="Strong"/>
          <w:rPrChange w:id="16" w:author="Jessie" w:date="2012-01-24T22:52:00Z">
            <w:rPr/>
          </w:rPrChange>
        </w:rPr>
        <w:tab/>
      </w:r>
      <w:r>
        <w:rPr>
          <w:rStyle w:val="Strong"/>
          <w:rPrChange w:id="17" w:author="Jessie" w:date="2012-01-24T22:52:00Z">
            <w:rPr/>
          </w:rPrChange>
        </w:rPr>
        <w:tab/>
      </w:r>
      <w:r>
        <w:rPr>
          <w:rStyle w:val="Strong"/>
          <w:rPrChange w:id="18" w:author="Jessie" w:date="2012-01-24T22:52:00Z">
            <w:rPr/>
          </w:rPrChange>
        </w:rPr>
        <w:tab/>
        <w:t>Steven Lambright</w:t>
      </w:r>
    </w:p>
    <w:p w:rsidR="00412E2F" w:rsidRDefault="00412E2F" w:rsidP="00412E2F">
      <w:pPr>
        <w:rPr>
          <w:rStyle w:val="Strong"/>
          <w:rPrChange w:id="19" w:author="Jessie" w:date="2012-01-24T22:52:00Z">
            <w:rPr/>
          </w:rPrChange>
        </w:rPr>
      </w:pPr>
      <w:r>
        <w:rPr>
          <w:rStyle w:val="Strong"/>
          <w:rPrChange w:id="20" w:author="Jessie" w:date="2012-01-24T22:52:00Z">
            <w:rPr/>
          </w:rPrChange>
        </w:rPr>
        <w:t>Subject:</w:t>
      </w:r>
      <w:r>
        <w:rPr>
          <w:rStyle w:val="Strong"/>
          <w:rPrChange w:id="21" w:author="Jessie" w:date="2012-01-24T22:52:00Z">
            <w:rPr/>
          </w:rPrChange>
        </w:rPr>
        <w:tab/>
      </w:r>
      <w:r w:rsidR="00793B20">
        <w:rPr>
          <w:rStyle w:val="Strong"/>
          <w:rPrChange w:id="22" w:author="Jessie" w:date="2012-01-24T22:52:00Z">
            <w:rPr/>
          </w:rPrChange>
        </w:rPr>
        <w:t xml:space="preserve">Capstone </w:t>
      </w:r>
      <w:proofErr w:type="gramStart"/>
      <w:r w:rsidR="003317FF">
        <w:rPr>
          <w:rStyle w:val="Strong"/>
          <w:rPrChange w:id="23" w:author="Jessie" w:date="2012-01-24T22:52:00Z">
            <w:rPr/>
          </w:rPrChange>
        </w:rPr>
        <w:t xml:space="preserve">Final </w:t>
      </w:r>
      <w:r>
        <w:rPr>
          <w:rStyle w:val="Strong"/>
          <w:rPrChange w:id="24" w:author="Jessie" w:date="2012-01-24T22:52:00Z">
            <w:rPr/>
          </w:rPrChange>
        </w:rPr>
        <w:t xml:space="preserve"> Report</w:t>
      </w:r>
      <w:proofErr w:type="gramEnd"/>
    </w:p>
    <w:p w:rsidR="00412E2F" w:rsidRDefault="00412E2F" w:rsidP="00412E2F">
      <w:pPr>
        <w:rPr>
          <w:rStyle w:val="Strong"/>
          <w:rPrChange w:id="25" w:author="Jessie" w:date="2012-01-24T22:52:00Z">
            <w:rPr/>
          </w:rPrChange>
        </w:rPr>
      </w:pPr>
      <w:r>
        <w:rPr>
          <w:rStyle w:val="Strong"/>
          <w:rPrChange w:id="26" w:author="Jessie" w:date="2012-01-24T22:52:00Z">
            <w:rPr/>
          </w:rPrChange>
        </w:rPr>
        <w:t>Date:</w:t>
      </w:r>
      <w:r>
        <w:rPr>
          <w:rStyle w:val="Strong"/>
          <w:rPrChange w:id="27" w:author="Jessie" w:date="2012-01-24T22:52:00Z">
            <w:rPr/>
          </w:rPrChange>
        </w:rPr>
        <w:tab/>
      </w:r>
      <w:r>
        <w:rPr>
          <w:rStyle w:val="Strong"/>
          <w:rPrChange w:id="28" w:author="Jessie" w:date="2012-01-24T22:52:00Z">
            <w:rPr/>
          </w:rPrChange>
        </w:rPr>
        <w:tab/>
      </w:r>
      <w:r w:rsidR="00C81FB9">
        <w:rPr>
          <w:rStyle w:val="Strong"/>
          <w:rPrChange w:id="29" w:author="Jessie" w:date="2012-01-24T22:52:00Z">
            <w:rPr/>
          </w:rPrChange>
        </w:rPr>
        <w:t>4/</w:t>
      </w:r>
      <w:r w:rsidR="00793B20">
        <w:rPr>
          <w:rStyle w:val="Strong"/>
          <w:rPrChange w:id="30" w:author="Jessie" w:date="2012-01-24T22:52:00Z">
            <w:rPr/>
          </w:rPrChange>
        </w:rPr>
        <w:t>3</w:t>
      </w:r>
      <w:r w:rsidR="00022EAF">
        <w:rPr>
          <w:rStyle w:val="Strong"/>
          <w:rPrChange w:id="31" w:author="Jessie" w:date="2012-01-24T22:52:00Z">
            <w:rPr/>
          </w:rPrChange>
        </w:rPr>
        <w:t>0</w:t>
      </w:r>
      <w:r>
        <w:rPr>
          <w:rStyle w:val="Strong"/>
          <w:rPrChange w:id="32" w:author="Jessie" w:date="2012-01-24T22:52:00Z">
            <w:rPr/>
          </w:rPrChange>
        </w:rPr>
        <w:t>/2010</w:t>
      </w:r>
    </w:p>
    <w:p w:rsidR="00C63390" w:rsidRDefault="00C63390">
      <w:pPr>
        <w:rPr>
          <w:rStyle w:val="Strong"/>
          <w:rPrChange w:id="33" w:author="Jessie" w:date="2012-01-24T22:52:00Z">
            <w:rPr/>
          </w:rPrChange>
        </w:rPr>
      </w:pPr>
      <w:r>
        <w:rPr>
          <w:rStyle w:val="Strong"/>
          <w:rPrChange w:id="34" w:author="Jessie" w:date="2012-01-24T22:52:00Z">
            <w:rPr/>
          </w:rPrChange>
        </w:rPr>
        <w:br w:type="page"/>
      </w:r>
    </w:p>
    <w:sdt>
      <w:sdtPr>
        <w:rPr>
          <w:rFonts w:asciiTheme="minorHAnsi" w:hAnsiTheme="minorHAnsi"/>
          <w:b w:val="0"/>
          <w:color w:val="auto"/>
          <w:sz w:val="22"/>
          <w:rPrChange w:id="35" w:author="Jessie" w:date="2012-01-24T22:52:00Z">
            <w:rPr/>
          </w:rPrChange>
        </w:rPr>
        <w:id w:val="154449529"/>
        <w:docPartObj>
          <w:docPartGallery w:val="Table of Contents"/>
          <w:docPartUnique/>
        </w:docPartObj>
      </w:sdtPr>
      <w:sdtEndPr>
        <w:rPr>
          <w:rFonts w:eastAsiaTheme="minorHAnsi" w:cstheme="minorBidi"/>
          <w:bCs w:val="0"/>
          <w:szCs w:val="22"/>
        </w:rPr>
      </w:sdtEndPr>
      <w:sdtContent>
        <w:p w:rsidR="008626AA" w:rsidRDefault="008626AA">
          <w:pPr>
            <w:pStyle w:val="TOCHeading"/>
            <w:pPrChange w:id="36" w:author="Jessie" w:date="2012-01-24T22:52:00Z">
              <w:pPr/>
            </w:pPrChange>
          </w:pPr>
          <w:r>
            <w:t>Table of Contents</w:t>
          </w:r>
        </w:p>
        <w:p w:rsidR="00D4170D" w:rsidRDefault="00A9010D">
          <w:pPr>
            <w:pStyle w:val="TOC1"/>
            <w:tabs>
              <w:tab w:val="right" w:leader="dot" w:pos="9350"/>
            </w:tabs>
            <w:rPr>
              <w:rFonts w:eastAsiaTheme="minorEastAsia"/>
              <w:noProof/>
            </w:rPr>
            <w:pPrChange w:id="37" w:author="Jessie" w:date="2012-01-24T22:52:00Z">
              <w:pPr>
                <w:tabs>
                  <w:tab w:val="right" w:leader="dot" w:pos="9350"/>
                </w:tabs>
              </w:pPr>
            </w:pPrChange>
          </w:pPr>
          <w:r>
            <w:fldChar w:fldCharType="begin"/>
          </w:r>
          <w:r w:rsidR="008626AA">
            <w:instrText xml:space="preserve"> TOC \o "1-3" \h \z \u </w:instrText>
          </w:r>
          <w:r>
            <w:fldChar w:fldCharType="separate"/>
          </w:r>
          <w:r>
            <w:fldChar w:fldCharType="begin"/>
          </w:r>
          <w:r>
            <w:instrText>HYPERLINK \l "_</w:instrText>
          </w:r>
          <w:del w:id="38" w:author="Jessie" w:date="2012-01-24T22:52:00Z">
            <w:r w:rsidR="00CB7E8B">
              <w:delInstrText>Toc260343299</w:delInstrText>
            </w:r>
          </w:del>
          <w:ins w:id="39" w:author="Jessie" w:date="2012-01-24T22:52:00Z">
            <w:r>
              <w:instrText>Toc260486262</w:instrText>
            </w:r>
          </w:ins>
          <w:r>
            <w:instrText>"</w:instrText>
          </w:r>
          <w:r>
            <w:fldChar w:fldCharType="separate"/>
          </w:r>
          <w:r w:rsidR="00D4170D" w:rsidRPr="00C84B58">
            <w:rPr>
              <w:rStyle w:val="Hyperlink"/>
              <w:rPrChange w:id="40" w:author="Jessie" w:date="2012-01-24T22:52:00Z">
                <w:rPr/>
              </w:rPrChange>
            </w:rPr>
            <w:t>Introduction</w:t>
          </w:r>
          <w:r w:rsidR="00D4170D">
            <w:rPr>
              <w:noProof/>
              <w:webHidden/>
            </w:rPr>
            <w:tab/>
          </w:r>
          <w:r>
            <w:rPr>
              <w:noProof/>
              <w:webHidden/>
            </w:rPr>
            <w:fldChar w:fldCharType="begin"/>
          </w:r>
          <w:r w:rsidR="00D4170D">
            <w:rPr>
              <w:noProof/>
              <w:webHidden/>
            </w:rPr>
            <w:instrText xml:space="preserve"> PAGEREF _</w:instrText>
          </w:r>
          <w:del w:id="41" w:author="Jessie" w:date="2012-01-24T22:52:00Z">
            <w:r w:rsidR="008626AA">
              <w:rPr>
                <w:noProof/>
                <w:webHidden/>
              </w:rPr>
              <w:delInstrText>Toc260343299</w:delInstrText>
            </w:r>
          </w:del>
          <w:ins w:id="42" w:author="Jessie" w:date="2012-01-24T22:52:00Z">
            <w:r w:rsidR="00D4170D">
              <w:rPr>
                <w:noProof/>
                <w:webHidden/>
              </w:rPr>
              <w:instrText>Toc260486262</w:instrText>
            </w:r>
          </w:ins>
          <w:r w:rsidR="00D4170D">
            <w:rPr>
              <w:noProof/>
              <w:webHidden/>
            </w:rPr>
            <w:instrText xml:space="preserve"> \h </w:instrText>
          </w:r>
          <w:r>
            <w:rPr>
              <w:noProof/>
              <w:webHidden/>
            </w:rPr>
          </w:r>
          <w:r>
            <w:rPr>
              <w:noProof/>
              <w:webHidden/>
            </w:rPr>
            <w:fldChar w:fldCharType="separate"/>
          </w:r>
          <w:r w:rsidR="00D4170D">
            <w:rPr>
              <w:noProof/>
              <w:webHidden/>
            </w:rPr>
            <w:t>3</w:t>
          </w:r>
          <w:r>
            <w:rPr>
              <w:noProof/>
              <w:webHidden/>
            </w:rPr>
            <w:fldChar w:fldCharType="end"/>
          </w:r>
          <w:r>
            <w:fldChar w:fldCharType="end"/>
          </w:r>
        </w:p>
        <w:p w:rsidR="00D4170D" w:rsidRDefault="00A9010D">
          <w:pPr>
            <w:pStyle w:val="TOC1"/>
            <w:tabs>
              <w:tab w:val="right" w:leader="dot" w:pos="9350"/>
            </w:tabs>
            <w:rPr>
              <w:rFonts w:eastAsiaTheme="minorEastAsia"/>
              <w:noProof/>
            </w:rPr>
            <w:pPrChange w:id="43" w:author="Jessie" w:date="2012-01-24T22:52:00Z">
              <w:pPr>
                <w:tabs>
                  <w:tab w:val="right" w:leader="dot" w:pos="9350"/>
                </w:tabs>
              </w:pPr>
            </w:pPrChange>
          </w:pPr>
          <w:r>
            <w:fldChar w:fldCharType="begin"/>
          </w:r>
          <w:r>
            <w:instrText>HYPERLINK \l "_</w:instrText>
          </w:r>
          <w:del w:id="44" w:author="Jessie" w:date="2012-01-24T22:52:00Z">
            <w:r w:rsidR="00CB7E8B">
              <w:delInstrText>Toc260343300</w:delInstrText>
            </w:r>
          </w:del>
          <w:ins w:id="45" w:author="Jessie" w:date="2012-01-24T22:52:00Z">
            <w:r>
              <w:instrText>Toc260486263</w:instrText>
            </w:r>
          </w:ins>
          <w:r>
            <w:instrText>"</w:instrText>
          </w:r>
          <w:r>
            <w:fldChar w:fldCharType="separate"/>
          </w:r>
          <w:r w:rsidR="00D4170D" w:rsidRPr="00C84B58">
            <w:rPr>
              <w:rStyle w:val="Hyperlink"/>
              <w:rPrChange w:id="46" w:author="Jessie" w:date="2012-01-24T22:52:00Z">
                <w:rPr/>
              </w:rPrChange>
            </w:rPr>
            <w:t>1-Hitter Programmers</w:t>
          </w:r>
          <w:r w:rsidR="00D4170D">
            <w:rPr>
              <w:noProof/>
              <w:webHidden/>
            </w:rPr>
            <w:tab/>
          </w:r>
          <w:r>
            <w:rPr>
              <w:noProof/>
              <w:webHidden/>
            </w:rPr>
            <w:fldChar w:fldCharType="begin"/>
          </w:r>
          <w:r w:rsidR="00D4170D">
            <w:rPr>
              <w:noProof/>
              <w:webHidden/>
            </w:rPr>
            <w:instrText xml:space="preserve"> PAGEREF _</w:instrText>
          </w:r>
          <w:del w:id="47" w:author="Jessie" w:date="2012-01-24T22:52:00Z">
            <w:r w:rsidR="008626AA">
              <w:rPr>
                <w:noProof/>
                <w:webHidden/>
              </w:rPr>
              <w:delInstrText>Toc260343300</w:delInstrText>
            </w:r>
          </w:del>
          <w:ins w:id="48" w:author="Jessie" w:date="2012-01-24T22:52:00Z">
            <w:r w:rsidR="00D4170D">
              <w:rPr>
                <w:noProof/>
                <w:webHidden/>
              </w:rPr>
              <w:instrText>Toc260486263</w:instrText>
            </w:r>
          </w:ins>
          <w:r w:rsidR="00D4170D">
            <w:rPr>
              <w:noProof/>
              <w:webHidden/>
            </w:rPr>
            <w:instrText xml:space="preserve"> \h </w:instrText>
          </w:r>
          <w:r>
            <w:rPr>
              <w:noProof/>
              <w:webHidden/>
            </w:rPr>
          </w:r>
          <w:r>
            <w:rPr>
              <w:noProof/>
              <w:webHidden/>
            </w:rPr>
            <w:fldChar w:fldCharType="separate"/>
          </w:r>
          <w:r w:rsidR="00D4170D">
            <w:rPr>
              <w:noProof/>
              <w:webHidden/>
            </w:rPr>
            <w:t>3</w:t>
          </w:r>
          <w:r>
            <w:rPr>
              <w:noProof/>
              <w:webHidden/>
            </w:rPr>
            <w:fldChar w:fldCharType="end"/>
          </w:r>
          <w:r>
            <w:fldChar w:fldCharType="end"/>
          </w:r>
        </w:p>
        <w:p w:rsidR="00D4170D" w:rsidRDefault="00A9010D">
          <w:pPr>
            <w:pStyle w:val="TOC1"/>
            <w:tabs>
              <w:tab w:val="right" w:leader="dot" w:pos="9350"/>
            </w:tabs>
            <w:rPr>
              <w:rFonts w:eastAsiaTheme="minorEastAsia"/>
              <w:noProof/>
            </w:rPr>
            <w:pPrChange w:id="49" w:author="Jessie" w:date="2012-01-24T22:52:00Z">
              <w:pPr>
                <w:tabs>
                  <w:tab w:val="right" w:leader="dot" w:pos="9350"/>
                </w:tabs>
              </w:pPr>
            </w:pPrChange>
          </w:pPr>
          <w:r>
            <w:fldChar w:fldCharType="begin"/>
          </w:r>
          <w:r>
            <w:instrText>HYPERLINK \l "_</w:instrText>
          </w:r>
          <w:del w:id="50" w:author="Jessie" w:date="2012-01-24T22:52:00Z">
            <w:r w:rsidR="00CB7E8B">
              <w:delInstrText>Toc260343301</w:delInstrText>
            </w:r>
          </w:del>
          <w:ins w:id="51" w:author="Jessie" w:date="2012-01-24T22:52:00Z">
            <w:r>
              <w:instrText>Toc260486264</w:instrText>
            </w:r>
          </w:ins>
          <w:r>
            <w:instrText>"</w:instrText>
          </w:r>
          <w:r>
            <w:fldChar w:fldCharType="separate"/>
          </w:r>
          <w:r w:rsidR="00D4170D" w:rsidRPr="00C84B58">
            <w:rPr>
              <w:rStyle w:val="Hyperlink"/>
              <w:rPrChange w:id="52" w:author="Jessie" w:date="2012-01-24T22:52:00Z">
                <w:rPr/>
              </w:rPrChange>
            </w:rPr>
            <w:t>The Problem</w:t>
          </w:r>
          <w:r w:rsidR="00D4170D">
            <w:rPr>
              <w:noProof/>
              <w:webHidden/>
            </w:rPr>
            <w:tab/>
          </w:r>
          <w:r>
            <w:rPr>
              <w:noProof/>
              <w:webHidden/>
            </w:rPr>
            <w:fldChar w:fldCharType="begin"/>
          </w:r>
          <w:r w:rsidR="00D4170D">
            <w:rPr>
              <w:noProof/>
              <w:webHidden/>
            </w:rPr>
            <w:instrText xml:space="preserve"> PAGEREF _</w:instrText>
          </w:r>
          <w:del w:id="53" w:author="Jessie" w:date="2012-01-24T22:52:00Z">
            <w:r w:rsidR="008626AA">
              <w:rPr>
                <w:noProof/>
                <w:webHidden/>
              </w:rPr>
              <w:delInstrText>Toc260343301</w:delInstrText>
            </w:r>
          </w:del>
          <w:ins w:id="54" w:author="Jessie" w:date="2012-01-24T22:52:00Z">
            <w:r w:rsidR="00D4170D">
              <w:rPr>
                <w:noProof/>
                <w:webHidden/>
              </w:rPr>
              <w:instrText>Toc260486264</w:instrText>
            </w:r>
          </w:ins>
          <w:r w:rsidR="00D4170D">
            <w:rPr>
              <w:noProof/>
              <w:webHidden/>
            </w:rPr>
            <w:instrText xml:space="preserve"> \h </w:instrText>
          </w:r>
          <w:r>
            <w:rPr>
              <w:noProof/>
              <w:webHidden/>
            </w:rPr>
          </w:r>
          <w:r>
            <w:rPr>
              <w:noProof/>
              <w:webHidden/>
            </w:rPr>
            <w:fldChar w:fldCharType="separate"/>
          </w:r>
          <w:r w:rsidR="00D4170D">
            <w:rPr>
              <w:noProof/>
              <w:webHidden/>
            </w:rPr>
            <w:t>3</w:t>
          </w:r>
          <w:r>
            <w:rPr>
              <w:noProof/>
              <w:webHidden/>
            </w:rPr>
            <w:fldChar w:fldCharType="end"/>
          </w:r>
          <w:r>
            <w:fldChar w:fldCharType="end"/>
          </w:r>
        </w:p>
        <w:p w:rsidR="00D4170D" w:rsidRDefault="00A9010D">
          <w:pPr>
            <w:pStyle w:val="TOC1"/>
            <w:tabs>
              <w:tab w:val="right" w:leader="dot" w:pos="9350"/>
            </w:tabs>
            <w:rPr>
              <w:rFonts w:eastAsiaTheme="minorEastAsia"/>
              <w:noProof/>
            </w:rPr>
            <w:pPrChange w:id="55" w:author="Jessie" w:date="2012-01-24T22:52:00Z">
              <w:pPr>
                <w:tabs>
                  <w:tab w:val="right" w:leader="dot" w:pos="9350"/>
                </w:tabs>
              </w:pPr>
            </w:pPrChange>
          </w:pPr>
          <w:r>
            <w:fldChar w:fldCharType="begin"/>
          </w:r>
          <w:r>
            <w:instrText>HYPERLINK \l "_</w:instrText>
          </w:r>
          <w:del w:id="56" w:author="Jessie" w:date="2012-01-24T22:52:00Z">
            <w:r w:rsidR="00CB7E8B">
              <w:delInstrText>Toc260343302</w:delInstrText>
            </w:r>
          </w:del>
          <w:ins w:id="57" w:author="Jessie" w:date="2012-01-24T22:52:00Z">
            <w:r>
              <w:instrText>Toc260486265</w:instrText>
            </w:r>
          </w:ins>
          <w:r>
            <w:instrText>"</w:instrText>
          </w:r>
          <w:r>
            <w:fldChar w:fldCharType="separate"/>
          </w:r>
          <w:r w:rsidR="00D4170D" w:rsidRPr="00C84B58">
            <w:rPr>
              <w:rStyle w:val="Hyperlink"/>
              <w:rPrChange w:id="58" w:author="Jessie" w:date="2012-01-24T22:52:00Z">
                <w:rPr/>
              </w:rPrChange>
            </w:rPr>
            <w:t>The Solution</w:t>
          </w:r>
          <w:r w:rsidR="00D4170D">
            <w:rPr>
              <w:noProof/>
              <w:webHidden/>
            </w:rPr>
            <w:tab/>
          </w:r>
          <w:r>
            <w:rPr>
              <w:noProof/>
              <w:webHidden/>
            </w:rPr>
            <w:fldChar w:fldCharType="begin"/>
          </w:r>
          <w:r w:rsidR="00D4170D">
            <w:rPr>
              <w:noProof/>
              <w:webHidden/>
            </w:rPr>
            <w:instrText xml:space="preserve"> PAGEREF _</w:instrText>
          </w:r>
          <w:del w:id="59" w:author="Jessie" w:date="2012-01-24T22:52:00Z">
            <w:r w:rsidR="008626AA">
              <w:rPr>
                <w:noProof/>
                <w:webHidden/>
              </w:rPr>
              <w:delInstrText>Toc260343302</w:delInstrText>
            </w:r>
          </w:del>
          <w:ins w:id="60" w:author="Jessie" w:date="2012-01-24T22:52:00Z">
            <w:r w:rsidR="00D4170D">
              <w:rPr>
                <w:noProof/>
                <w:webHidden/>
              </w:rPr>
              <w:instrText>Toc260486265</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2"/>
            <w:tabs>
              <w:tab w:val="right" w:leader="dot" w:pos="9350"/>
            </w:tabs>
            <w:rPr>
              <w:rFonts w:eastAsiaTheme="minorEastAsia"/>
              <w:noProof/>
            </w:rPr>
            <w:pPrChange w:id="61" w:author="Jessie" w:date="2012-01-24T22:52:00Z">
              <w:pPr>
                <w:tabs>
                  <w:tab w:val="right" w:leader="dot" w:pos="9350"/>
                </w:tabs>
              </w:pPr>
            </w:pPrChange>
          </w:pPr>
          <w:r>
            <w:fldChar w:fldCharType="begin"/>
          </w:r>
          <w:r>
            <w:instrText>HYPERLINK \l "_</w:instrText>
          </w:r>
          <w:del w:id="62" w:author="Jessie" w:date="2012-01-24T22:52:00Z">
            <w:r w:rsidR="00CB7E8B">
              <w:delInstrText>Toc260343303</w:delInstrText>
            </w:r>
          </w:del>
          <w:ins w:id="63" w:author="Jessie" w:date="2012-01-24T22:52:00Z">
            <w:r>
              <w:instrText>Toc260486266</w:instrText>
            </w:r>
          </w:ins>
          <w:r>
            <w:instrText>"</w:instrText>
          </w:r>
          <w:r>
            <w:fldChar w:fldCharType="separate"/>
          </w:r>
          <w:r w:rsidR="00D4170D" w:rsidRPr="00C84B58">
            <w:rPr>
              <w:rStyle w:val="Hyperlink"/>
              <w:rPrChange w:id="64" w:author="Jessie" w:date="2012-01-24T22:52:00Z">
                <w:rPr/>
              </w:rPrChange>
            </w:rPr>
            <w:t>Process</w:t>
          </w:r>
          <w:r w:rsidR="00D4170D">
            <w:rPr>
              <w:noProof/>
              <w:webHidden/>
            </w:rPr>
            <w:tab/>
          </w:r>
          <w:r>
            <w:rPr>
              <w:noProof/>
              <w:webHidden/>
            </w:rPr>
            <w:fldChar w:fldCharType="begin"/>
          </w:r>
          <w:r w:rsidR="00D4170D">
            <w:rPr>
              <w:noProof/>
              <w:webHidden/>
            </w:rPr>
            <w:instrText xml:space="preserve"> PAGEREF _</w:instrText>
          </w:r>
          <w:del w:id="65" w:author="Jessie" w:date="2012-01-24T22:52:00Z">
            <w:r w:rsidR="008626AA">
              <w:rPr>
                <w:noProof/>
                <w:webHidden/>
              </w:rPr>
              <w:delInstrText>Toc260343303</w:delInstrText>
            </w:r>
          </w:del>
          <w:ins w:id="66" w:author="Jessie" w:date="2012-01-24T22:52:00Z">
            <w:r w:rsidR="00D4170D">
              <w:rPr>
                <w:noProof/>
                <w:webHidden/>
              </w:rPr>
              <w:instrText>Toc260486266</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2"/>
            <w:tabs>
              <w:tab w:val="right" w:leader="dot" w:pos="9350"/>
            </w:tabs>
            <w:rPr>
              <w:rFonts w:eastAsiaTheme="minorEastAsia"/>
              <w:noProof/>
            </w:rPr>
            <w:pPrChange w:id="67" w:author="Jessie" w:date="2012-01-24T22:52:00Z">
              <w:pPr>
                <w:tabs>
                  <w:tab w:val="right" w:leader="dot" w:pos="9350"/>
                </w:tabs>
              </w:pPr>
            </w:pPrChange>
          </w:pPr>
          <w:r>
            <w:fldChar w:fldCharType="begin"/>
          </w:r>
          <w:r>
            <w:instrText>HYPERLINK \l "_</w:instrText>
          </w:r>
          <w:del w:id="68" w:author="Jessie" w:date="2012-01-24T22:52:00Z">
            <w:r w:rsidR="00CB7E8B">
              <w:delInstrText>Toc260343304</w:delInstrText>
            </w:r>
          </w:del>
          <w:ins w:id="69" w:author="Jessie" w:date="2012-01-24T22:52:00Z">
            <w:r>
              <w:instrText>Toc260486267</w:instrText>
            </w:r>
          </w:ins>
          <w:r>
            <w:instrText>"</w:instrText>
          </w:r>
          <w:r>
            <w:fldChar w:fldCharType="separate"/>
          </w:r>
          <w:r w:rsidR="00D4170D" w:rsidRPr="00C84B58">
            <w:rPr>
              <w:rStyle w:val="Hyperlink"/>
              <w:rPrChange w:id="70" w:author="Jessie" w:date="2012-01-24T22:52:00Z">
                <w:rPr/>
              </w:rPrChange>
            </w:rPr>
            <w:t>Methodology</w:t>
          </w:r>
          <w:r w:rsidR="00D4170D">
            <w:rPr>
              <w:noProof/>
              <w:webHidden/>
            </w:rPr>
            <w:tab/>
          </w:r>
          <w:r>
            <w:rPr>
              <w:noProof/>
              <w:webHidden/>
            </w:rPr>
            <w:fldChar w:fldCharType="begin"/>
          </w:r>
          <w:r w:rsidR="00D4170D">
            <w:rPr>
              <w:noProof/>
              <w:webHidden/>
            </w:rPr>
            <w:instrText xml:space="preserve"> PAGEREF _</w:instrText>
          </w:r>
          <w:del w:id="71" w:author="Jessie" w:date="2012-01-24T22:52:00Z">
            <w:r w:rsidR="008626AA">
              <w:rPr>
                <w:noProof/>
                <w:webHidden/>
              </w:rPr>
              <w:delInstrText>Toc260343304</w:delInstrText>
            </w:r>
          </w:del>
          <w:ins w:id="72" w:author="Jessie" w:date="2012-01-24T22:52:00Z">
            <w:r w:rsidR="00D4170D">
              <w:rPr>
                <w:noProof/>
                <w:webHidden/>
              </w:rPr>
              <w:instrText>Toc260486267</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2"/>
            <w:tabs>
              <w:tab w:val="right" w:leader="dot" w:pos="9350"/>
            </w:tabs>
            <w:rPr>
              <w:rFonts w:eastAsiaTheme="minorEastAsia"/>
              <w:noProof/>
            </w:rPr>
            <w:pPrChange w:id="73" w:author="Jessie" w:date="2012-01-24T22:52:00Z">
              <w:pPr>
                <w:tabs>
                  <w:tab w:val="right" w:leader="dot" w:pos="9350"/>
                </w:tabs>
              </w:pPr>
            </w:pPrChange>
          </w:pPr>
          <w:r>
            <w:fldChar w:fldCharType="begin"/>
          </w:r>
          <w:r>
            <w:instrText>HYPERLINK \l "_</w:instrText>
          </w:r>
          <w:del w:id="74" w:author="Jessie" w:date="2012-01-24T22:52:00Z">
            <w:r w:rsidR="00CB7E8B">
              <w:delInstrText>Toc260343305</w:delInstrText>
            </w:r>
          </w:del>
          <w:ins w:id="75" w:author="Jessie" w:date="2012-01-24T22:52:00Z">
            <w:r>
              <w:instrText>Toc260486268</w:instrText>
            </w:r>
          </w:ins>
          <w:r>
            <w:instrText>"</w:instrText>
          </w:r>
          <w:r>
            <w:fldChar w:fldCharType="separate"/>
          </w:r>
          <w:r w:rsidR="00D4170D" w:rsidRPr="00C84B58">
            <w:rPr>
              <w:rStyle w:val="Hyperlink"/>
              <w:rPrChange w:id="76" w:author="Jessie" w:date="2012-01-24T22:52:00Z">
                <w:rPr/>
              </w:rPrChange>
            </w:rPr>
            <w:t>Deliverables</w:t>
          </w:r>
          <w:r w:rsidR="00D4170D">
            <w:rPr>
              <w:noProof/>
              <w:webHidden/>
            </w:rPr>
            <w:tab/>
          </w:r>
          <w:r>
            <w:rPr>
              <w:noProof/>
              <w:webHidden/>
            </w:rPr>
            <w:fldChar w:fldCharType="begin"/>
          </w:r>
          <w:r w:rsidR="00D4170D">
            <w:rPr>
              <w:noProof/>
              <w:webHidden/>
            </w:rPr>
            <w:instrText xml:space="preserve"> PAGEREF _</w:instrText>
          </w:r>
          <w:del w:id="77" w:author="Jessie" w:date="2012-01-24T22:52:00Z">
            <w:r w:rsidR="008626AA">
              <w:rPr>
                <w:noProof/>
                <w:webHidden/>
              </w:rPr>
              <w:delInstrText>Toc260343305</w:delInstrText>
            </w:r>
          </w:del>
          <w:ins w:id="78" w:author="Jessie" w:date="2012-01-24T22:52:00Z">
            <w:r w:rsidR="00D4170D">
              <w:rPr>
                <w:noProof/>
                <w:webHidden/>
              </w:rPr>
              <w:instrText>Toc260486268</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3"/>
            <w:tabs>
              <w:tab w:val="right" w:leader="dot" w:pos="9350"/>
            </w:tabs>
            <w:rPr>
              <w:rFonts w:eastAsiaTheme="minorEastAsia"/>
              <w:noProof/>
            </w:rPr>
            <w:pPrChange w:id="79" w:author="Jessie" w:date="2012-01-24T22:52:00Z">
              <w:pPr>
                <w:tabs>
                  <w:tab w:val="right" w:leader="dot" w:pos="9350"/>
                </w:tabs>
              </w:pPr>
            </w:pPrChange>
          </w:pPr>
          <w:r>
            <w:fldChar w:fldCharType="begin"/>
          </w:r>
          <w:r>
            <w:instrText>HYPERLINK \l "_</w:instrText>
          </w:r>
          <w:del w:id="80" w:author="Jessie" w:date="2012-01-24T22:52:00Z">
            <w:r w:rsidR="00CB7E8B">
              <w:delInstrText>Toc260343306</w:delInstrText>
            </w:r>
          </w:del>
          <w:ins w:id="81" w:author="Jessie" w:date="2012-01-24T22:52:00Z">
            <w:r>
              <w:instrText>Toc260486269</w:instrText>
            </w:r>
          </w:ins>
          <w:r>
            <w:instrText>"</w:instrText>
          </w:r>
          <w:r>
            <w:fldChar w:fldCharType="separate"/>
          </w:r>
          <w:r w:rsidR="00D4170D" w:rsidRPr="00C84B58">
            <w:rPr>
              <w:rStyle w:val="Hyperlink"/>
              <w:rPrChange w:id="82" w:author="Jessie" w:date="2012-01-24T22:52:00Z">
                <w:rPr/>
              </w:rPrChange>
            </w:rPr>
            <w:t>Progress Reports</w:t>
          </w:r>
          <w:r w:rsidR="00D4170D">
            <w:rPr>
              <w:noProof/>
              <w:webHidden/>
            </w:rPr>
            <w:tab/>
          </w:r>
          <w:r>
            <w:rPr>
              <w:noProof/>
              <w:webHidden/>
            </w:rPr>
            <w:fldChar w:fldCharType="begin"/>
          </w:r>
          <w:r w:rsidR="00D4170D">
            <w:rPr>
              <w:noProof/>
              <w:webHidden/>
            </w:rPr>
            <w:instrText xml:space="preserve"> PAGEREF _</w:instrText>
          </w:r>
          <w:del w:id="83" w:author="Jessie" w:date="2012-01-24T22:52:00Z">
            <w:r w:rsidR="008626AA">
              <w:rPr>
                <w:noProof/>
                <w:webHidden/>
              </w:rPr>
              <w:delInstrText>Toc260343306</w:delInstrText>
            </w:r>
          </w:del>
          <w:ins w:id="84" w:author="Jessie" w:date="2012-01-24T22:52:00Z">
            <w:r w:rsidR="00D4170D">
              <w:rPr>
                <w:noProof/>
                <w:webHidden/>
              </w:rPr>
              <w:instrText>Toc260486269</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3"/>
            <w:tabs>
              <w:tab w:val="right" w:leader="dot" w:pos="9350"/>
            </w:tabs>
            <w:rPr>
              <w:rFonts w:eastAsiaTheme="minorEastAsia"/>
              <w:noProof/>
            </w:rPr>
            <w:pPrChange w:id="85" w:author="Jessie" w:date="2012-01-24T22:52:00Z">
              <w:pPr>
                <w:tabs>
                  <w:tab w:val="right" w:leader="dot" w:pos="9350"/>
                </w:tabs>
              </w:pPr>
            </w:pPrChange>
          </w:pPr>
          <w:r>
            <w:fldChar w:fldCharType="begin"/>
          </w:r>
          <w:r>
            <w:instrText>HYPERLINK \l "_</w:instrText>
          </w:r>
          <w:del w:id="86" w:author="Jessie" w:date="2012-01-24T22:52:00Z">
            <w:r w:rsidR="00CB7E8B">
              <w:delInstrText>Toc260343307</w:delInstrText>
            </w:r>
          </w:del>
          <w:ins w:id="87" w:author="Jessie" w:date="2012-01-24T22:52:00Z">
            <w:r>
              <w:instrText>Toc260486270</w:instrText>
            </w:r>
          </w:ins>
          <w:r>
            <w:instrText>"</w:instrText>
          </w:r>
          <w:r>
            <w:fldChar w:fldCharType="separate"/>
          </w:r>
          <w:r w:rsidR="00D4170D" w:rsidRPr="00C84B58">
            <w:rPr>
              <w:rStyle w:val="Hyperlink"/>
              <w:rPrChange w:id="88" w:author="Jessie" w:date="2012-01-24T22:52:00Z">
                <w:rPr/>
              </w:rPrChange>
            </w:rPr>
            <w:t>Team Website</w:t>
          </w:r>
          <w:r w:rsidR="00D4170D">
            <w:rPr>
              <w:noProof/>
              <w:webHidden/>
            </w:rPr>
            <w:tab/>
          </w:r>
          <w:r>
            <w:rPr>
              <w:noProof/>
              <w:webHidden/>
            </w:rPr>
            <w:fldChar w:fldCharType="begin"/>
          </w:r>
          <w:r w:rsidR="00D4170D">
            <w:rPr>
              <w:noProof/>
              <w:webHidden/>
            </w:rPr>
            <w:instrText xml:space="preserve"> PAGEREF _</w:instrText>
          </w:r>
          <w:del w:id="89" w:author="Jessie" w:date="2012-01-24T22:52:00Z">
            <w:r w:rsidR="008626AA">
              <w:rPr>
                <w:noProof/>
                <w:webHidden/>
              </w:rPr>
              <w:delInstrText>Toc260343307</w:delInstrText>
            </w:r>
          </w:del>
          <w:ins w:id="90" w:author="Jessie" w:date="2012-01-24T22:52:00Z">
            <w:r w:rsidR="00D4170D">
              <w:rPr>
                <w:noProof/>
                <w:webHidden/>
              </w:rPr>
              <w:instrText>Toc260486270</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3"/>
            <w:tabs>
              <w:tab w:val="right" w:leader="dot" w:pos="9350"/>
            </w:tabs>
            <w:rPr>
              <w:rFonts w:eastAsiaTheme="minorEastAsia"/>
              <w:noProof/>
            </w:rPr>
            <w:pPrChange w:id="91" w:author="Jessie" w:date="2012-01-24T22:52:00Z">
              <w:pPr>
                <w:tabs>
                  <w:tab w:val="right" w:leader="dot" w:pos="9350"/>
                </w:tabs>
              </w:pPr>
            </w:pPrChange>
          </w:pPr>
          <w:r>
            <w:fldChar w:fldCharType="begin"/>
          </w:r>
          <w:r>
            <w:instrText>HYPERLINK \l "_</w:instrText>
          </w:r>
          <w:del w:id="92" w:author="Jessie" w:date="2012-01-24T22:52:00Z">
            <w:r w:rsidR="00CB7E8B">
              <w:delInstrText>Toc260343308</w:delInstrText>
            </w:r>
          </w:del>
          <w:ins w:id="93" w:author="Jessie" w:date="2012-01-24T22:52:00Z">
            <w:r>
              <w:instrText>Toc260486271</w:instrText>
            </w:r>
          </w:ins>
          <w:r>
            <w:instrText>"</w:instrText>
          </w:r>
          <w:r>
            <w:fldChar w:fldCharType="separate"/>
          </w:r>
          <w:r w:rsidR="00D4170D" w:rsidRPr="00C84B58">
            <w:rPr>
              <w:rStyle w:val="Hyperlink"/>
              <w:rPrChange w:id="94" w:author="Jessie" w:date="2012-01-24T22:52:00Z">
                <w:rPr/>
              </w:rPrChange>
            </w:rPr>
            <w:t>Team Inventory</w:t>
          </w:r>
          <w:r w:rsidR="00D4170D">
            <w:rPr>
              <w:noProof/>
              <w:webHidden/>
            </w:rPr>
            <w:tab/>
          </w:r>
          <w:r>
            <w:rPr>
              <w:noProof/>
              <w:webHidden/>
            </w:rPr>
            <w:fldChar w:fldCharType="begin"/>
          </w:r>
          <w:r w:rsidR="00D4170D">
            <w:rPr>
              <w:noProof/>
              <w:webHidden/>
            </w:rPr>
            <w:instrText xml:space="preserve"> PAGEREF _</w:instrText>
          </w:r>
          <w:del w:id="95" w:author="Jessie" w:date="2012-01-24T22:52:00Z">
            <w:r w:rsidR="008626AA">
              <w:rPr>
                <w:noProof/>
                <w:webHidden/>
              </w:rPr>
              <w:delInstrText>Toc260343308</w:delInstrText>
            </w:r>
          </w:del>
          <w:ins w:id="96" w:author="Jessie" w:date="2012-01-24T22:52:00Z">
            <w:r w:rsidR="00D4170D">
              <w:rPr>
                <w:noProof/>
                <w:webHidden/>
              </w:rPr>
              <w:instrText>Toc260486271</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3"/>
            <w:tabs>
              <w:tab w:val="right" w:leader="dot" w:pos="9350"/>
            </w:tabs>
            <w:rPr>
              <w:rFonts w:eastAsiaTheme="minorEastAsia"/>
              <w:noProof/>
            </w:rPr>
            <w:pPrChange w:id="97" w:author="Jessie" w:date="2012-01-24T22:52:00Z">
              <w:pPr>
                <w:tabs>
                  <w:tab w:val="right" w:leader="dot" w:pos="9350"/>
                </w:tabs>
              </w:pPr>
            </w:pPrChange>
          </w:pPr>
          <w:r>
            <w:fldChar w:fldCharType="begin"/>
          </w:r>
          <w:r>
            <w:instrText>HYPERLINK \l "_</w:instrText>
          </w:r>
          <w:del w:id="98" w:author="Jessie" w:date="2012-01-24T22:52:00Z">
            <w:r w:rsidR="00CB7E8B">
              <w:delInstrText>Toc260343309</w:delInstrText>
            </w:r>
          </w:del>
          <w:ins w:id="99" w:author="Jessie" w:date="2012-01-24T22:52:00Z">
            <w:r>
              <w:instrText>Toc260486272</w:instrText>
            </w:r>
          </w:ins>
          <w:r>
            <w:instrText>"</w:instrText>
          </w:r>
          <w:r>
            <w:fldChar w:fldCharType="separate"/>
          </w:r>
          <w:r w:rsidR="00D4170D" w:rsidRPr="00C84B58">
            <w:rPr>
              <w:rStyle w:val="Hyperlink"/>
              <w:rPrChange w:id="100" w:author="Jessie" w:date="2012-01-24T22:52:00Z">
                <w:rPr/>
              </w:rPrChange>
            </w:rPr>
            <w:t>Team Standards Document</w:t>
          </w:r>
          <w:r w:rsidR="00D4170D">
            <w:rPr>
              <w:noProof/>
              <w:webHidden/>
            </w:rPr>
            <w:tab/>
          </w:r>
          <w:r>
            <w:rPr>
              <w:noProof/>
              <w:webHidden/>
            </w:rPr>
            <w:fldChar w:fldCharType="begin"/>
          </w:r>
          <w:r w:rsidR="00D4170D">
            <w:rPr>
              <w:noProof/>
              <w:webHidden/>
            </w:rPr>
            <w:instrText xml:space="preserve"> PAGEREF _</w:instrText>
          </w:r>
          <w:del w:id="101" w:author="Jessie" w:date="2012-01-24T22:52:00Z">
            <w:r w:rsidR="008626AA">
              <w:rPr>
                <w:noProof/>
                <w:webHidden/>
              </w:rPr>
              <w:delInstrText>Toc260343309</w:delInstrText>
            </w:r>
          </w:del>
          <w:ins w:id="102" w:author="Jessie" w:date="2012-01-24T22:52:00Z">
            <w:r w:rsidR="00D4170D">
              <w:rPr>
                <w:noProof/>
                <w:webHidden/>
              </w:rPr>
              <w:instrText>Toc260486272</w:instrText>
            </w:r>
          </w:ins>
          <w:r w:rsidR="00D4170D">
            <w:rPr>
              <w:noProof/>
              <w:webHidden/>
            </w:rPr>
            <w:instrText xml:space="preserve"> \h </w:instrText>
          </w:r>
          <w:r>
            <w:rPr>
              <w:noProof/>
              <w:webHidden/>
            </w:rPr>
          </w:r>
          <w:r>
            <w:rPr>
              <w:noProof/>
              <w:webHidden/>
            </w:rPr>
            <w:fldChar w:fldCharType="separate"/>
          </w:r>
          <w:r w:rsidR="00D4170D">
            <w:rPr>
              <w:noProof/>
              <w:webHidden/>
            </w:rPr>
            <w:t>4</w:t>
          </w:r>
          <w:r>
            <w:rPr>
              <w:noProof/>
              <w:webHidden/>
            </w:rPr>
            <w:fldChar w:fldCharType="end"/>
          </w:r>
          <w:r>
            <w:fldChar w:fldCharType="end"/>
          </w:r>
        </w:p>
        <w:p w:rsidR="00D4170D" w:rsidRDefault="00A9010D">
          <w:pPr>
            <w:pStyle w:val="TOC3"/>
            <w:tabs>
              <w:tab w:val="right" w:leader="dot" w:pos="9350"/>
            </w:tabs>
            <w:rPr>
              <w:rFonts w:eastAsiaTheme="minorEastAsia"/>
              <w:noProof/>
            </w:rPr>
            <w:pPrChange w:id="103" w:author="Jessie" w:date="2012-01-24T22:52:00Z">
              <w:pPr>
                <w:tabs>
                  <w:tab w:val="right" w:leader="dot" w:pos="9350"/>
                </w:tabs>
              </w:pPr>
            </w:pPrChange>
          </w:pPr>
          <w:r>
            <w:fldChar w:fldCharType="begin"/>
          </w:r>
          <w:r>
            <w:instrText>HYPERLINK \l "_</w:instrText>
          </w:r>
          <w:del w:id="104" w:author="Jessie" w:date="2012-01-24T22:52:00Z">
            <w:r w:rsidR="00CB7E8B">
              <w:delInstrText>Toc260343310</w:delInstrText>
            </w:r>
          </w:del>
          <w:ins w:id="105" w:author="Jessie" w:date="2012-01-24T22:52:00Z">
            <w:r>
              <w:instrText>Toc260486273</w:instrText>
            </w:r>
          </w:ins>
          <w:r>
            <w:instrText>"</w:instrText>
          </w:r>
          <w:r>
            <w:fldChar w:fldCharType="separate"/>
          </w:r>
          <w:r w:rsidR="00D4170D" w:rsidRPr="00C84B58">
            <w:rPr>
              <w:rStyle w:val="Hyperlink"/>
              <w:rPrChange w:id="106" w:author="Jessie" w:date="2012-01-24T22:52:00Z">
                <w:rPr/>
              </w:rPrChange>
            </w:rPr>
            <w:t>Requirements and Execution Plan</w:t>
          </w:r>
          <w:r w:rsidR="00D4170D">
            <w:rPr>
              <w:noProof/>
              <w:webHidden/>
            </w:rPr>
            <w:tab/>
          </w:r>
          <w:r>
            <w:rPr>
              <w:noProof/>
              <w:webHidden/>
            </w:rPr>
            <w:fldChar w:fldCharType="begin"/>
          </w:r>
          <w:r w:rsidR="00D4170D">
            <w:rPr>
              <w:noProof/>
              <w:webHidden/>
            </w:rPr>
            <w:instrText xml:space="preserve"> PAGEREF _</w:instrText>
          </w:r>
          <w:del w:id="107" w:author="Jessie" w:date="2012-01-24T22:52:00Z">
            <w:r w:rsidR="008626AA">
              <w:rPr>
                <w:noProof/>
                <w:webHidden/>
              </w:rPr>
              <w:delInstrText>Toc260343310</w:delInstrText>
            </w:r>
          </w:del>
          <w:ins w:id="108" w:author="Jessie" w:date="2012-01-24T22:52:00Z">
            <w:r w:rsidR="00D4170D">
              <w:rPr>
                <w:noProof/>
                <w:webHidden/>
              </w:rPr>
              <w:instrText>Toc260486273</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3"/>
            <w:tabs>
              <w:tab w:val="right" w:leader="dot" w:pos="9350"/>
            </w:tabs>
            <w:rPr>
              <w:rFonts w:eastAsiaTheme="minorEastAsia"/>
              <w:noProof/>
            </w:rPr>
            <w:pPrChange w:id="109" w:author="Jessie" w:date="2012-01-24T22:52:00Z">
              <w:pPr>
                <w:tabs>
                  <w:tab w:val="right" w:leader="dot" w:pos="9350"/>
                </w:tabs>
              </w:pPr>
            </w:pPrChange>
          </w:pPr>
          <w:r>
            <w:fldChar w:fldCharType="begin"/>
          </w:r>
          <w:r>
            <w:instrText>HYPERLINK \l "_</w:instrText>
          </w:r>
          <w:del w:id="110" w:author="Jessie" w:date="2012-01-24T22:52:00Z">
            <w:r w:rsidR="00CB7E8B">
              <w:delInstrText>Toc260343311</w:delInstrText>
            </w:r>
          </w:del>
          <w:ins w:id="111" w:author="Jessie" w:date="2012-01-24T22:52:00Z">
            <w:r>
              <w:instrText>Toc260486274</w:instrText>
            </w:r>
          </w:ins>
          <w:r>
            <w:instrText>"</w:instrText>
          </w:r>
          <w:r>
            <w:fldChar w:fldCharType="separate"/>
          </w:r>
          <w:r w:rsidR="00D4170D" w:rsidRPr="00C84B58">
            <w:rPr>
              <w:rStyle w:val="Hyperlink"/>
              <w:rPrChange w:id="112" w:author="Jessie" w:date="2012-01-24T22:52:00Z">
                <w:rPr/>
              </w:rPrChange>
            </w:rPr>
            <w:t>Software Design Specification</w:t>
          </w:r>
          <w:r w:rsidR="00D4170D">
            <w:rPr>
              <w:noProof/>
              <w:webHidden/>
            </w:rPr>
            <w:tab/>
          </w:r>
          <w:r>
            <w:rPr>
              <w:noProof/>
              <w:webHidden/>
            </w:rPr>
            <w:fldChar w:fldCharType="begin"/>
          </w:r>
          <w:r w:rsidR="00D4170D">
            <w:rPr>
              <w:noProof/>
              <w:webHidden/>
            </w:rPr>
            <w:instrText xml:space="preserve"> PAGEREF _</w:instrText>
          </w:r>
          <w:del w:id="113" w:author="Jessie" w:date="2012-01-24T22:52:00Z">
            <w:r w:rsidR="008626AA">
              <w:rPr>
                <w:noProof/>
                <w:webHidden/>
              </w:rPr>
              <w:delInstrText>Toc260343311</w:delInstrText>
            </w:r>
          </w:del>
          <w:ins w:id="114" w:author="Jessie" w:date="2012-01-24T22:52:00Z">
            <w:r w:rsidR="00D4170D">
              <w:rPr>
                <w:noProof/>
                <w:webHidden/>
              </w:rPr>
              <w:instrText>Toc260486274</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3"/>
            <w:tabs>
              <w:tab w:val="right" w:leader="dot" w:pos="9350"/>
            </w:tabs>
            <w:rPr>
              <w:rFonts w:eastAsiaTheme="minorEastAsia"/>
              <w:noProof/>
            </w:rPr>
            <w:pPrChange w:id="115" w:author="Jessie" w:date="2012-01-24T22:52:00Z">
              <w:pPr>
                <w:tabs>
                  <w:tab w:val="right" w:leader="dot" w:pos="9350"/>
                </w:tabs>
              </w:pPr>
            </w:pPrChange>
          </w:pPr>
          <w:r>
            <w:fldChar w:fldCharType="begin"/>
          </w:r>
          <w:r>
            <w:instrText>HYPERLINK \l "_</w:instrText>
          </w:r>
          <w:del w:id="116" w:author="Jessie" w:date="2012-01-24T22:52:00Z">
            <w:r w:rsidR="00CB7E8B">
              <w:delInstrText>Toc260343312</w:delInstrText>
            </w:r>
          </w:del>
          <w:ins w:id="117" w:author="Jessie" w:date="2012-01-24T22:52:00Z">
            <w:r>
              <w:instrText>Toc260486275</w:instrText>
            </w:r>
          </w:ins>
          <w:r>
            <w:instrText>"</w:instrText>
          </w:r>
          <w:r>
            <w:fldChar w:fldCharType="separate"/>
          </w:r>
          <w:r w:rsidR="00D4170D" w:rsidRPr="00C84B58">
            <w:rPr>
              <w:rStyle w:val="Hyperlink"/>
              <w:rPrChange w:id="118" w:author="Jessie" w:date="2012-01-24T22:52:00Z">
                <w:rPr/>
              </w:rPrChange>
            </w:rPr>
            <w:t>Capstone Poster</w:t>
          </w:r>
          <w:r w:rsidR="00D4170D">
            <w:rPr>
              <w:noProof/>
              <w:webHidden/>
            </w:rPr>
            <w:tab/>
          </w:r>
          <w:r>
            <w:rPr>
              <w:noProof/>
              <w:webHidden/>
            </w:rPr>
            <w:fldChar w:fldCharType="begin"/>
          </w:r>
          <w:r w:rsidR="00D4170D">
            <w:rPr>
              <w:noProof/>
              <w:webHidden/>
            </w:rPr>
            <w:instrText xml:space="preserve"> PAGEREF _</w:instrText>
          </w:r>
          <w:del w:id="119" w:author="Jessie" w:date="2012-01-24T22:52:00Z">
            <w:r w:rsidR="008626AA">
              <w:rPr>
                <w:noProof/>
                <w:webHidden/>
              </w:rPr>
              <w:delInstrText>Toc260343312</w:delInstrText>
            </w:r>
          </w:del>
          <w:ins w:id="120" w:author="Jessie" w:date="2012-01-24T22:52:00Z">
            <w:r w:rsidR="00D4170D">
              <w:rPr>
                <w:noProof/>
                <w:webHidden/>
              </w:rPr>
              <w:instrText>Toc260486275</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3"/>
            <w:tabs>
              <w:tab w:val="right" w:leader="dot" w:pos="9350"/>
            </w:tabs>
            <w:rPr>
              <w:rFonts w:eastAsiaTheme="minorEastAsia"/>
              <w:noProof/>
            </w:rPr>
            <w:pPrChange w:id="121" w:author="Jessie" w:date="2012-01-24T22:52:00Z">
              <w:pPr>
                <w:tabs>
                  <w:tab w:val="right" w:leader="dot" w:pos="9350"/>
                </w:tabs>
              </w:pPr>
            </w:pPrChange>
          </w:pPr>
          <w:r>
            <w:fldChar w:fldCharType="begin"/>
          </w:r>
          <w:r>
            <w:instrText>HYPERLINK \l "_</w:instrText>
          </w:r>
          <w:del w:id="122" w:author="Jessie" w:date="2012-01-24T22:52:00Z">
            <w:r w:rsidR="00CB7E8B">
              <w:delInstrText>Toc260343313</w:delInstrText>
            </w:r>
          </w:del>
          <w:ins w:id="123" w:author="Jessie" w:date="2012-01-24T22:52:00Z">
            <w:r>
              <w:instrText>Toc260486276</w:instrText>
            </w:r>
          </w:ins>
          <w:r>
            <w:instrText>"</w:instrText>
          </w:r>
          <w:r>
            <w:fldChar w:fldCharType="separate"/>
          </w:r>
          <w:r w:rsidR="00D4170D" w:rsidRPr="00C84B58">
            <w:rPr>
              <w:rStyle w:val="Hyperlink"/>
              <w:rPrChange w:id="124" w:author="Jessie" w:date="2012-01-24T22:52:00Z">
                <w:rPr/>
              </w:rPrChange>
            </w:rPr>
            <w:t>PowerPoint Presentations</w:t>
          </w:r>
          <w:r w:rsidR="00D4170D">
            <w:rPr>
              <w:noProof/>
              <w:webHidden/>
            </w:rPr>
            <w:tab/>
          </w:r>
          <w:r>
            <w:rPr>
              <w:noProof/>
              <w:webHidden/>
            </w:rPr>
            <w:fldChar w:fldCharType="begin"/>
          </w:r>
          <w:r w:rsidR="00D4170D">
            <w:rPr>
              <w:noProof/>
              <w:webHidden/>
            </w:rPr>
            <w:instrText xml:space="preserve"> PAGEREF _</w:instrText>
          </w:r>
          <w:del w:id="125" w:author="Jessie" w:date="2012-01-24T22:52:00Z">
            <w:r w:rsidR="008626AA">
              <w:rPr>
                <w:noProof/>
                <w:webHidden/>
              </w:rPr>
              <w:delInstrText>Toc260343313</w:delInstrText>
            </w:r>
          </w:del>
          <w:ins w:id="126" w:author="Jessie" w:date="2012-01-24T22:52:00Z">
            <w:r w:rsidR="00D4170D">
              <w:rPr>
                <w:noProof/>
                <w:webHidden/>
              </w:rPr>
              <w:instrText>Toc260486276</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2"/>
            <w:tabs>
              <w:tab w:val="right" w:leader="dot" w:pos="9350"/>
            </w:tabs>
            <w:rPr>
              <w:rFonts w:eastAsiaTheme="minorEastAsia"/>
              <w:noProof/>
            </w:rPr>
            <w:pPrChange w:id="127" w:author="Jessie" w:date="2012-01-24T22:52:00Z">
              <w:pPr>
                <w:tabs>
                  <w:tab w:val="right" w:leader="dot" w:pos="9350"/>
                </w:tabs>
              </w:pPr>
            </w:pPrChange>
          </w:pPr>
          <w:r>
            <w:fldChar w:fldCharType="begin"/>
          </w:r>
          <w:r>
            <w:instrText>HYPERLINK \l "_</w:instrText>
          </w:r>
          <w:del w:id="128" w:author="Jessie" w:date="2012-01-24T22:52:00Z">
            <w:r w:rsidR="00CB7E8B">
              <w:delInstrText>Toc260343314</w:delInstrText>
            </w:r>
          </w:del>
          <w:ins w:id="129" w:author="Jessie" w:date="2012-01-24T22:52:00Z">
            <w:r>
              <w:instrText>Toc260486277</w:instrText>
            </w:r>
          </w:ins>
          <w:r>
            <w:instrText>"</w:instrText>
          </w:r>
          <w:r>
            <w:fldChar w:fldCharType="separate"/>
          </w:r>
          <w:r w:rsidR="00D4170D" w:rsidRPr="00C84B58">
            <w:rPr>
              <w:rStyle w:val="Hyperlink"/>
              <w:rPrChange w:id="130" w:author="Jessie" w:date="2012-01-24T22:52:00Z">
                <w:rPr/>
              </w:rPrChange>
            </w:rPr>
            <w:t>Timeline</w:t>
          </w:r>
          <w:r w:rsidR="00D4170D">
            <w:rPr>
              <w:noProof/>
              <w:webHidden/>
            </w:rPr>
            <w:tab/>
          </w:r>
          <w:r>
            <w:rPr>
              <w:noProof/>
              <w:webHidden/>
            </w:rPr>
            <w:fldChar w:fldCharType="begin"/>
          </w:r>
          <w:r w:rsidR="00D4170D">
            <w:rPr>
              <w:noProof/>
              <w:webHidden/>
            </w:rPr>
            <w:instrText xml:space="preserve"> PAGEREF _</w:instrText>
          </w:r>
          <w:del w:id="131" w:author="Jessie" w:date="2012-01-24T22:52:00Z">
            <w:r w:rsidR="008626AA">
              <w:rPr>
                <w:noProof/>
                <w:webHidden/>
              </w:rPr>
              <w:delInstrText>Toc260343314</w:delInstrText>
            </w:r>
          </w:del>
          <w:ins w:id="132" w:author="Jessie" w:date="2012-01-24T22:52:00Z">
            <w:r w:rsidR="00D4170D">
              <w:rPr>
                <w:noProof/>
                <w:webHidden/>
              </w:rPr>
              <w:instrText>Toc260486277</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2"/>
            <w:tabs>
              <w:tab w:val="right" w:leader="dot" w:pos="9350"/>
            </w:tabs>
            <w:rPr>
              <w:rFonts w:eastAsiaTheme="minorEastAsia"/>
              <w:noProof/>
            </w:rPr>
            <w:pPrChange w:id="133" w:author="Jessie" w:date="2012-01-24T22:52:00Z">
              <w:pPr>
                <w:tabs>
                  <w:tab w:val="right" w:leader="dot" w:pos="9350"/>
                </w:tabs>
              </w:pPr>
            </w:pPrChange>
          </w:pPr>
          <w:r>
            <w:fldChar w:fldCharType="begin"/>
          </w:r>
          <w:r>
            <w:instrText>HYPERLINK \l "_</w:instrText>
          </w:r>
          <w:del w:id="134" w:author="Jessie" w:date="2012-01-24T22:52:00Z">
            <w:r w:rsidR="00CB7E8B">
              <w:delInstrText>Toc260343315</w:delInstrText>
            </w:r>
          </w:del>
          <w:ins w:id="135" w:author="Jessie" w:date="2012-01-24T22:52:00Z">
            <w:r>
              <w:instrText>Toc260486278</w:instrText>
            </w:r>
          </w:ins>
          <w:r>
            <w:instrText>"</w:instrText>
          </w:r>
          <w:r>
            <w:fldChar w:fldCharType="separate"/>
          </w:r>
          <w:r w:rsidR="00D4170D" w:rsidRPr="00C84B58">
            <w:rPr>
              <w:rStyle w:val="Hyperlink"/>
              <w:rPrChange w:id="136" w:author="Jessie" w:date="2012-01-24T22:52:00Z">
                <w:rPr/>
              </w:rPrChange>
            </w:rPr>
            <w:t>Requirements</w:t>
          </w:r>
          <w:r w:rsidR="00D4170D">
            <w:rPr>
              <w:noProof/>
              <w:webHidden/>
            </w:rPr>
            <w:tab/>
          </w:r>
          <w:r>
            <w:rPr>
              <w:noProof/>
              <w:webHidden/>
            </w:rPr>
            <w:fldChar w:fldCharType="begin"/>
          </w:r>
          <w:r w:rsidR="00D4170D">
            <w:rPr>
              <w:noProof/>
              <w:webHidden/>
            </w:rPr>
            <w:instrText xml:space="preserve"> PAGEREF _</w:instrText>
          </w:r>
          <w:del w:id="137" w:author="Jessie" w:date="2012-01-24T22:52:00Z">
            <w:r w:rsidR="008626AA">
              <w:rPr>
                <w:noProof/>
                <w:webHidden/>
              </w:rPr>
              <w:delInstrText>Toc260343315</w:delInstrText>
            </w:r>
          </w:del>
          <w:ins w:id="138" w:author="Jessie" w:date="2012-01-24T22:52:00Z">
            <w:r w:rsidR="00D4170D">
              <w:rPr>
                <w:noProof/>
                <w:webHidden/>
              </w:rPr>
              <w:instrText>Toc260486278</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2"/>
            <w:tabs>
              <w:tab w:val="right" w:leader="dot" w:pos="9350"/>
            </w:tabs>
            <w:rPr>
              <w:rFonts w:eastAsiaTheme="minorEastAsia"/>
              <w:noProof/>
            </w:rPr>
            <w:pPrChange w:id="139" w:author="Jessie" w:date="2012-01-24T22:52:00Z">
              <w:pPr>
                <w:tabs>
                  <w:tab w:val="right" w:leader="dot" w:pos="9350"/>
                </w:tabs>
              </w:pPr>
            </w:pPrChange>
          </w:pPr>
          <w:r>
            <w:fldChar w:fldCharType="begin"/>
          </w:r>
          <w:r>
            <w:instrText>HYPERLINK \l "_</w:instrText>
          </w:r>
          <w:del w:id="140" w:author="Jessie" w:date="2012-01-24T22:52:00Z">
            <w:r w:rsidR="00CB7E8B">
              <w:delInstrText>Toc260343316</w:delInstrText>
            </w:r>
          </w:del>
          <w:ins w:id="141" w:author="Jessie" w:date="2012-01-24T22:52:00Z">
            <w:r>
              <w:instrText>Toc260486279</w:instrText>
            </w:r>
          </w:ins>
          <w:r>
            <w:instrText>"</w:instrText>
          </w:r>
          <w:r>
            <w:fldChar w:fldCharType="separate"/>
          </w:r>
          <w:r w:rsidR="00D4170D" w:rsidRPr="00C84B58">
            <w:rPr>
              <w:rStyle w:val="Hyperlink"/>
              <w:rPrChange w:id="142" w:author="Jessie" w:date="2012-01-24T22:52:00Z">
                <w:rPr/>
              </w:rPrChange>
            </w:rPr>
            <w:t>Implementation</w:t>
          </w:r>
          <w:r w:rsidR="00D4170D">
            <w:rPr>
              <w:noProof/>
              <w:webHidden/>
            </w:rPr>
            <w:tab/>
          </w:r>
          <w:r>
            <w:rPr>
              <w:noProof/>
              <w:webHidden/>
            </w:rPr>
            <w:fldChar w:fldCharType="begin"/>
          </w:r>
          <w:r w:rsidR="00D4170D">
            <w:rPr>
              <w:noProof/>
              <w:webHidden/>
            </w:rPr>
            <w:instrText xml:space="preserve"> PAGEREF _</w:instrText>
          </w:r>
          <w:del w:id="143" w:author="Jessie" w:date="2012-01-24T22:52:00Z">
            <w:r w:rsidR="008626AA">
              <w:rPr>
                <w:noProof/>
                <w:webHidden/>
              </w:rPr>
              <w:delInstrText>Toc260343316</w:delInstrText>
            </w:r>
          </w:del>
          <w:ins w:id="144" w:author="Jessie" w:date="2012-01-24T22:52:00Z">
            <w:r w:rsidR="00D4170D">
              <w:rPr>
                <w:noProof/>
                <w:webHidden/>
              </w:rPr>
              <w:instrText>Toc260486279</w:instrText>
            </w:r>
          </w:ins>
          <w:r w:rsidR="00D4170D">
            <w:rPr>
              <w:noProof/>
              <w:webHidden/>
            </w:rPr>
            <w:instrText xml:space="preserve"> \h </w:instrText>
          </w:r>
          <w:r>
            <w:rPr>
              <w:noProof/>
              <w:webHidden/>
            </w:rPr>
          </w:r>
          <w:r>
            <w:rPr>
              <w:noProof/>
              <w:webHidden/>
            </w:rPr>
            <w:fldChar w:fldCharType="separate"/>
          </w:r>
          <w:r w:rsidR="00D4170D">
            <w:rPr>
              <w:noProof/>
              <w:webHidden/>
            </w:rPr>
            <w:t>5</w:t>
          </w:r>
          <w:r>
            <w:rPr>
              <w:noProof/>
              <w:webHidden/>
            </w:rPr>
            <w:fldChar w:fldCharType="end"/>
          </w:r>
          <w:r>
            <w:fldChar w:fldCharType="end"/>
          </w:r>
        </w:p>
        <w:p w:rsidR="00D4170D" w:rsidRDefault="00A9010D">
          <w:pPr>
            <w:pStyle w:val="TOC2"/>
            <w:tabs>
              <w:tab w:val="right" w:leader="dot" w:pos="9350"/>
            </w:tabs>
            <w:rPr>
              <w:rFonts w:eastAsiaTheme="minorEastAsia"/>
              <w:noProof/>
            </w:rPr>
            <w:pPrChange w:id="145" w:author="Jessie" w:date="2012-01-24T22:52:00Z">
              <w:pPr>
                <w:tabs>
                  <w:tab w:val="right" w:leader="dot" w:pos="9350"/>
                </w:tabs>
              </w:pPr>
            </w:pPrChange>
          </w:pPr>
          <w:r>
            <w:fldChar w:fldCharType="begin"/>
          </w:r>
          <w:r>
            <w:instrText>HYPERLINK \l "_</w:instrText>
          </w:r>
          <w:del w:id="146" w:author="Jessie" w:date="2012-01-24T22:52:00Z">
            <w:r w:rsidR="00CB7E8B">
              <w:delInstrText>Toc260343317</w:delInstrText>
            </w:r>
          </w:del>
          <w:ins w:id="147" w:author="Jessie" w:date="2012-01-24T22:52:00Z">
            <w:r>
              <w:instrText>Toc260486280</w:instrText>
            </w:r>
          </w:ins>
          <w:r>
            <w:instrText>"</w:instrText>
          </w:r>
          <w:r>
            <w:fldChar w:fldCharType="separate"/>
          </w:r>
          <w:r w:rsidR="00D4170D" w:rsidRPr="00C84B58">
            <w:rPr>
              <w:rStyle w:val="Hyperlink"/>
              <w:rPrChange w:id="148" w:author="Jessie" w:date="2012-01-24T22:52:00Z">
                <w:rPr/>
              </w:rPrChange>
            </w:rPr>
            <w:t>Architecture</w:t>
          </w:r>
          <w:r w:rsidR="00D4170D">
            <w:rPr>
              <w:noProof/>
              <w:webHidden/>
            </w:rPr>
            <w:tab/>
          </w:r>
          <w:r>
            <w:rPr>
              <w:noProof/>
              <w:webHidden/>
            </w:rPr>
            <w:fldChar w:fldCharType="begin"/>
          </w:r>
          <w:r w:rsidR="00D4170D">
            <w:rPr>
              <w:noProof/>
              <w:webHidden/>
            </w:rPr>
            <w:instrText xml:space="preserve"> PAGEREF _</w:instrText>
          </w:r>
          <w:del w:id="149" w:author="Jessie" w:date="2012-01-24T22:52:00Z">
            <w:r w:rsidR="008626AA">
              <w:rPr>
                <w:noProof/>
                <w:webHidden/>
              </w:rPr>
              <w:delInstrText>Toc260343317</w:delInstrText>
            </w:r>
          </w:del>
          <w:ins w:id="150" w:author="Jessie" w:date="2012-01-24T22:52:00Z">
            <w:r w:rsidR="00D4170D">
              <w:rPr>
                <w:noProof/>
                <w:webHidden/>
              </w:rPr>
              <w:instrText>Toc260486280</w:instrText>
            </w:r>
          </w:ins>
          <w:r w:rsidR="00D4170D">
            <w:rPr>
              <w:noProof/>
              <w:webHidden/>
            </w:rPr>
            <w:instrText xml:space="preserve"> \h </w:instrText>
          </w:r>
          <w:r>
            <w:rPr>
              <w:noProof/>
              <w:webHidden/>
            </w:rPr>
          </w:r>
          <w:r>
            <w:rPr>
              <w:noProof/>
              <w:webHidden/>
            </w:rPr>
            <w:fldChar w:fldCharType="separate"/>
          </w:r>
          <w:r w:rsidR="00D4170D">
            <w:rPr>
              <w:noProof/>
              <w:webHidden/>
            </w:rPr>
            <w:t>6</w:t>
          </w:r>
          <w:r>
            <w:rPr>
              <w:noProof/>
              <w:webHidden/>
            </w:rPr>
            <w:fldChar w:fldCharType="end"/>
          </w:r>
          <w:r>
            <w:fldChar w:fldCharType="end"/>
          </w:r>
        </w:p>
        <w:p w:rsidR="00D4170D" w:rsidRDefault="00A9010D">
          <w:pPr>
            <w:pStyle w:val="TOC1"/>
            <w:tabs>
              <w:tab w:val="right" w:leader="dot" w:pos="9350"/>
            </w:tabs>
            <w:rPr>
              <w:rFonts w:eastAsiaTheme="minorEastAsia"/>
              <w:noProof/>
            </w:rPr>
            <w:pPrChange w:id="151" w:author="Jessie" w:date="2012-01-24T22:52:00Z">
              <w:pPr>
                <w:tabs>
                  <w:tab w:val="right" w:leader="dot" w:pos="9350"/>
                </w:tabs>
              </w:pPr>
            </w:pPrChange>
          </w:pPr>
          <w:r>
            <w:fldChar w:fldCharType="begin"/>
          </w:r>
          <w:r>
            <w:instrText>HYPERLINK \l "_</w:instrText>
          </w:r>
          <w:del w:id="152" w:author="Jessie" w:date="2012-01-24T22:52:00Z">
            <w:r w:rsidR="00CB7E8B">
              <w:delInstrText>Toc260343318</w:delInstrText>
            </w:r>
          </w:del>
          <w:ins w:id="153" w:author="Jessie" w:date="2012-01-24T22:52:00Z">
            <w:r>
              <w:instrText>Toc260486281</w:instrText>
            </w:r>
          </w:ins>
          <w:r>
            <w:instrText>"</w:instrText>
          </w:r>
          <w:r>
            <w:fldChar w:fldCharType="separate"/>
          </w:r>
          <w:r w:rsidR="00D4170D" w:rsidRPr="00C84B58">
            <w:rPr>
              <w:rStyle w:val="Hyperlink"/>
              <w:rPrChange w:id="154" w:author="Jessie" w:date="2012-01-24T22:52:00Z">
                <w:rPr/>
              </w:rPrChange>
            </w:rPr>
            <w:t>Usability Testing</w:t>
          </w:r>
          <w:r w:rsidR="00D4170D">
            <w:rPr>
              <w:noProof/>
              <w:webHidden/>
            </w:rPr>
            <w:tab/>
          </w:r>
          <w:r>
            <w:rPr>
              <w:noProof/>
              <w:webHidden/>
            </w:rPr>
            <w:fldChar w:fldCharType="begin"/>
          </w:r>
          <w:r w:rsidR="00D4170D">
            <w:rPr>
              <w:noProof/>
              <w:webHidden/>
            </w:rPr>
            <w:instrText xml:space="preserve"> PAGEREF _</w:instrText>
          </w:r>
          <w:del w:id="155" w:author="Jessie" w:date="2012-01-24T22:52:00Z">
            <w:r w:rsidR="008626AA">
              <w:rPr>
                <w:noProof/>
                <w:webHidden/>
              </w:rPr>
              <w:delInstrText>Toc260343318</w:delInstrText>
            </w:r>
          </w:del>
          <w:ins w:id="156" w:author="Jessie" w:date="2012-01-24T22:52:00Z">
            <w:r w:rsidR="00D4170D">
              <w:rPr>
                <w:noProof/>
                <w:webHidden/>
              </w:rPr>
              <w:instrText>Toc260486281</w:instrText>
            </w:r>
          </w:ins>
          <w:r w:rsidR="00D4170D">
            <w:rPr>
              <w:noProof/>
              <w:webHidden/>
            </w:rPr>
            <w:instrText xml:space="preserve"> \h </w:instrText>
          </w:r>
          <w:r>
            <w:rPr>
              <w:noProof/>
              <w:webHidden/>
            </w:rPr>
          </w:r>
          <w:r>
            <w:rPr>
              <w:noProof/>
              <w:webHidden/>
            </w:rPr>
            <w:fldChar w:fldCharType="separate"/>
          </w:r>
          <w:r w:rsidR="00D4170D">
            <w:rPr>
              <w:noProof/>
              <w:webHidden/>
            </w:rPr>
            <w:t>7</w:t>
          </w:r>
          <w:r>
            <w:rPr>
              <w:noProof/>
              <w:webHidden/>
            </w:rPr>
            <w:fldChar w:fldCharType="end"/>
          </w:r>
          <w:r>
            <w:fldChar w:fldCharType="end"/>
          </w:r>
        </w:p>
        <w:p w:rsidR="00D4170D" w:rsidRDefault="00A9010D">
          <w:pPr>
            <w:pStyle w:val="TOC1"/>
            <w:tabs>
              <w:tab w:val="right" w:leader="dot" w:pos="9350"/>
            </w:tabs>
            <w:rPr>
              <w:rFonts w:eastAsiaTheme="minorEastAsia"/>
              <w:noProof/>
            </w:rPr>
            <w:pPrChange w:id="157" w:author="Jessie" w:date="2012-01-24T22:52:00Z">
              <w:pPr>
                <w:tabs>
                  <w:tab w:val="right" w:leader="dot" w:pos="9350"/>
                </w:tabs>
              </w:pPr>
            </w:pPrChange>
          </w:pPr>
          <w:r>
            <w:fldChar w:fldCharType="begin"/>
          </w:r>
          <w:r>
            <w:instrText>HYPERLINK \l "_</w:instrText>
          </w:r>
          <w:del w:id="158" w:author="Jessie" w:date="2012-01-24T22:52:00Z">
            <w:r w:rsidR="00CB7E8B">
              <w:delInstrText>Toc260343319</w:delInstrText>
            </w:r>
          </w:del>
          <w:ins w:id="159" w:author="Jessie" w:date="2012-01-24T22:52:00Z">
            <w:r>
              <w:instrText>Toc260486282</w:instrText>
            </w:r>
          </w:ins>
          <w:r>
            <w:instrText>"</w:instrText>
          </w:r>
          <w:r>
            <w:fldChar w:fldCharType="separate"/>
          </w:r>
          <w:r w:rsidR="00D4170D" w:rsidRPr="00C84B58">
            <w:rPr>
              <w:rStyle w:val="Hyperlink"/>
              <w:rPrChange w:id="160" w:author="Jessie" w:date="2012-01-24T22:52:00Z">
                <w:rPr/>
              </w:rPrChange>
            </w:rPr>
            <w:t>Conclusion</w:t>
          </w:r>
          <w:r w:rsidR="00D4170D">
            <w:rPr>
              <w:noProof/>
              <w:webHidden/>
            </w:rPr>
            <w:tab/>
          </w:r>
          <w:r>
            <w:rPr>
              <w:noProof/>
              <w:webHidden/>
            </w:rPr>
            <w:fldChar w:fldCharType="begin"/>
          </w:r>
          <w:r w:rsidR="00D4170D">
            <w:rPr>
              <w:noProof/>
              <w:webHidden/>
            </w:rPr>
            <w:instrText xml:space="preserve"> PAGEREF _</w:instrText>
          </w:r>
          <w:del w:id="161" w:author="Jessie" w:date="2012-01-24T22:52:00Z">
            <w:r w:rsidR="008626AA">
              <w:rPr>
                <w:noProof/>
                <w:webHidden/>
              </w:rPr>
              <w:delInstrText>Toc260343319</w:delInstrText>
            </w:r>
          </w:del>
          <w:ins w:id="162" w:author="Jessie" w:date="2012-01-24T22:52:00Z">
            <w:r w:rsidR="00D4170D">
              <w:rPr>
                <w:noProof/>
                <w:webHidden/>
              </w:rPr>
              <w:instrText>Toc260486282</w:instrText>
            </w:r>
          </w:ins>
          <w:r w:rsidR="00D4170D">
            <w:rPr>
              <w:noProof/>
              <w:webHidden/>
            </w:rPr>
            <w:instrText xml:space="preserve"> \h </w:instrText>
          </w:r>
          <w:r>
            <w:rPr>
              <w:noProof/>
              <w:webHidden/>
            </w:rPr>
          </w:r>
          <w:r>
            <w:rPr>
              <w:noProof/>
              <w:webHidden/>
            </w:rPr>
            <w:fldChar w:fldCharType="separate"/>
          </w:r>
          <w:r w:rsidR="00D4170D">
            <w:rPr>
              <w:noProof/>
              <w:webHidden/>
            </w:rPr>
            <w:t>7</w:t>
          </w:r>
          <w:r>
            <w:rPr>
              <w:noProof/>
              <w:webHidden/>
            </w:rPr>
            <w:fldChar w:fldCharType="end"/>
          </w:r>
          <w:r>
            <w:fldChar w:fldCharType="end"/>
          </w:r>
        </w:p>
        <w:p w:rsidR="008626AA" w:rsidRDefault="00A9010D">
          <w:r>
            <w:fldChar w:fldCharType="end"/>
          </w:r>
        </w:p>
      </w:sdtContent>
    </w:sdt>
    <w:p w:rsidR="00412E2F" w:rsidRPr="00412E2F" w:rsidRDefault="00412E2F" w:rsidP="00412E2F">
      <w:pPr>
        <w:rPr>
          <w:rStyle w:val="Strong"/>
          <w:rPrChange w:id="163" w:author="Jessie" w:date="2012-01-24T22:52:00Z">
            <w:rPr/>
          </w:rPrChange>
        </w:rPr>
      </w:pPr>
      <w:r>
        <w:rPr>
          <w:rStyle w:val="Strong"/>
          <w:rPrChange w:id="164" w:author="Jessie" w:date="2012-01-24T22:52:00Z">
            <w:rPr/>
          </w:rPrChange>
        </w:rPr>
        <w:br w:type="page"/>
      </w:r>
    </w:p>
    <w:p w:rsidR="00412E2F" w:rsidRDefault="00A9010D" w:rsidP="00412E2F">
      <w:pPr>
        <w:pStyle w:val="Title"/>
        <w:jc w:val="center"/>
        <w:rPr>
          <w:noProof/>
        </w:rPr>
        <w:pPrChange w:id="165" w:author="Jessie" w:date="2012-01-24T22:52:00Z">
          <w:pPr>
            <w:jc w:val="center"/>
          </w:pPr>
        </w:pPrChange>
      </w:pPr>
      <w:r>
        <w:rPr>
          <w:noProof/>
        </w:rPr>
        <w:lastRenderedPageBreak/>
        <w:pict>
          <v:roundrect id="_x0000_s1039" style="position:absolute;left:0;text-align:left;margin-left:-1.5pt;margin-top:30.35pt;width:511.5pt;height:7.15pt;z-index:251660288" arcsize="10923f" fillcolor="#4f81bd [3204]" strokecolor="#4f81bd [3204]" strokeweight="3pt">
            <v:shadow on="t" type="perspective" color="#243f60 [1604]" opacity=".5" offset="1pt" offset2="-1pt"/>
          </v:roundrect>
        </w:pict>
      </w:r>
      <w:r w:rsidR="00C57A1D">
        <w:rPr>
          <w:noProof/>
        </w:rPr>
        <w:t>Final</w:t>
      </w:r>
      <w:r w:rsidR="00412E2F">
        <w:rPr>
          <w:noProof/>
        </w:rPr>
        <w:t xml:space="preserve"> Report</w:t>
      </w:r>
    </w:p>
    <w:p w:rsidR="004C5295" w:rsidRDefault="004C5295" w:rsidP="00316073">
      <w:pPr>
        <w:pStyle w:val="Heading1"/>
        <w:pPrChange w:id="166" w:author="Jessie" w:date="2012-01-24T22:52:00Z">
          <w:pPr/>
        </w:pPrChange>
      </w:pPr>
      <w:bookmarkStart w:id="167" w:name="_Toc260486262"/>
      <w:bookmarkStart w:id="168" w:name="_Toc260343299"/>
      <w:r>
        <w:t>Introduction</w:t>
      </w:r>
      <w:bookmarkEnd w:id="167"/>
      <w:bookmarkEnd w:id="168"/>
    </w:p>
    <w:p w:rsidR="004C5295" w:rsidRPr="004C5295" w:rsidRDefault="00811E72" w:rsidP="004C5295">
      <w:r>
        <w:t>This is the final report for the AZ</w:t>
      </w:r>
      <w:r w:rsidR="001F01D8">
        <w:t>MLA Web Store capstone project</w:t>
      </w:r>
      <w:del w:id="169" w:author="Jessie" w:date="2012-01-24T22:52:00Z">
        <w:r>
          <w:delText xml:space="preserve">. </w:delText>
        </w:r>
        <w:r w:rsidR="004C5295">
          <w:delText xml:space="preserve">The </w:delText>
        </w:r>
        <w:r w:rsidR="00117ABA">
          <w:delText xml:space="preserve">capstone sponsor </w:delText>
        </w:r>
        <w:r w:rsidR="00311C38">
          <w:delText>is</w:delText>
        </w:r>
      </w:del>
      <w:ins w:id="170" w:author="Jessie" w:date="2012-01-24T22:52:00Z">
        <w:r w:rsidR="001F01D8">
          <w:t>, sponsored by</w:t>
        </w:r>
      </w:ins>
      <w:r w:rsidR="001F01D8">
        <w:t xml:space="preserve"> </w:t>
      </w:r>
      <w:r w:rsidR="00311C38">
        <w:t>the Arizona Major League Alumni (AZMLA), with Paul Iverson as a primary contact. The team tackling this project is the 1-Hitter Programmers.</w:t>
      </w:r>
    </w:p>
    <w:p w:rsidR="00316073" w:rsidRDefault="00316073" w:rsidP="00316073">
      <w:pPr>
        <w:pStyle w:val="Heading1"/>
        <w:pPrChange w:id="171" w:author="Jessie" w:date="2012-01-24T22:52:00Z">
          <w:pPr/>
        </w:pPrChange>
      </w:pPr>
      <w:bookmarkStart w:id="172" w:name="_Toc260486263"/>
      <w:bookmarkStart w:id="173" w:name="_Toc260343300"/>
      <w:r>
        <w:t>1-Hitter Programmers</w:t>
      </w:r>
      <w:bookmarkEnd w:id="172"/>
      <w:bookmarkEnd w:id="173"/>
    </w:p>
    <w:p w:rsidR="00316073" w:rsidRDefault="00316073" w:rsidP="00316073">
      <w:r>
        <w:t>The team originally consisted of:</w:t>
      </w:r>
    </w:p>
    <w:p w:rsidR="00316073" w:rsidRDefault="00316073" w:rsidP="00316073">
      <w:pPr>
        <w:pStyle w:val="ListParagraph"/>
        <w:numPr>
          <w:ilvl w:val="0"/>
          <w:numId w:val="1"/>
        </w:numPr>
        <w:pPrChange w:id="174" w:author="Jessie" w:date="2012-01-24T22:52:00Z">
          <w:pPr>
            <w:numPr>
              <w:numId w:val="2"/>
            </w:numPr>
            <w:tabs>
              <w:tab w:val="num" w:pos="720"/>
            </w:tabs>
            <w:ind w:left="720" w:hanging="720"/>
          </w:pPr>
        </w:pPrChange>
      </w:pPr>
      <w:r>
        <w:t>Brian Cullinan, the lead developer and team recorder</w:t>
      </w:r>
    </w:p>
    <w:p w:rsidR="00342FFB" w:rsidRPr="00316073" w:rsidRDefault="00342FFB" w:rsidP="00342FFB">
      <w:pPr>
        <w:pStyle w:val="ListParagraph"/>
        <w:numPr>
          <w:ilvl w:val="1"/>
          <w:numId w:val="1"/>
        </w:numPr>
        <w:pPrChange w:id="175" w:author="Jessie" w:date="2012-01-24T22:52:00Z">
          <w:pPr>
            <w:numPr>
              <w:ilvl w:val="1"/>
              <w:numId w:val="2"/>
            </w:numPr>
            <w:tabs>
              <w:tab w:val="num" w:pos="1440"/>
            </w:tabs>
            <w:ind w:left="1440" w:hanging="720"/>
          </w:pPr>
        </w:pPrChange>
      </w:pPr>
      <w:r>
        <w:t>Responsible for maintaining the code base, test platform, and taking and distributing notes from meetings</w:t>
      </w:r>
    </w:p>
    <w:p w:rsidR="00412E2F" w:rsidRDefault="00316073" w:rsidP="00412E2F">
      <w:pPr>
        <w:pStyle w:val="ListParagraph"/>
        <w:numPr>
          <w:ilvl w:val="0"/>
          <w:numId w:val="1"/>
        </w:numPr>
        <w:pPrChange w:id="176" w:author="Jessie" w:date="2012-01-24T22:52:00Z">
          <w:pPr>
            <w:numPr>
              <w:numId w:val="2"/>
            </w:numPr>
            <w:tabs>
              <w:tab w:val="num" w:pos="720"/>
            </w:tabs>
            <w:ind w:left="720" w:hanging="720"/>
          </w:pPr>
        </w:pPrChange>
      </w:pPr>
      <w:r>
        <w:t>Davis Zanot, the team communicator and facilitator</w:t>
      </w:r>
    </w:p>
    <w:p w:rsidR="00342FFB" w:rsidRDefault="00342FFB" w:rsidP="00342FFB">
      <w:pPr>
        <w:pStyle w:val="ListParagraph"/>
        <w:numPr>
          <w:ilvl w:val="1"/>
          <w:numId w:val="1"/>
        </w:numPr>
        <w:pPrChange w:id="177" w:author="Jessie" w:date="2012-01-24T22:52:00Z">
          <w:pPr>
            <w:numPr>
              <w:ilvl w:val="1"/>
              <w:numId w:val="2"/>
            </w:numPr>
            <w:tabs>
              <w:tab w:val="num" w:pos="1440"/>
            </w:tabs>
            <w:ind w:left="1440" w:hanging="720"/>
          </w:pPr>
        </w:pPrChange>
      </w:pPr>
      <w:r>
        <w:t>Responsible for all electronic communication with the client, coordinating meetings with the client, and resolving disputes</w:t>
      </w:r>
    </w:p>
    <w:p w:rsidR="00316073" w:rsidRDefault="00316073" w:rsidP="00412E2F">
      <w:pPr>
        <w:pStyle w:val="ListParagraph"/>
        <w:numPr>
          <w:ilvl w:val="0"/>
          <w:numId w:val="1"/>
        </w:numPr>
        <w:pPrChange w:id="178" w:author="Jessie" w:date="2012-01-24T22:52:00Z">
          <w:pPr>
            <w:numPr>
              <w:numId w:val="2"/>
            </w:numPr>
            <w:tabs>
              <w:tab w:val="num" w:pos="720"/>
            </w:tabs>
            <w:ind w:left="720" w:hanging="720"/>
          </w:pPr>
        </w:pPrChange>
      </w:pPr>
      <w:r>
        <w:t>Steven Lambright, the team leader and lead designer</w:t>
      </w:r>
    </w:p>
    <w:p w:rsidR="00342FFB" w:rsidRDefault="00342FFB" w:rsidP="00342FFB">
      <w:pPr>
        <w:pStyle w:val="ListParagraph"/>
        <w:numPr>
          <w:ilvl w:val="1"/>
          <w:numId w:val="1"/>
        </w:numPr>
        <w:pPrChange w:id="179" w:author="Jessie" w:date="2012-01-24T22:52:00Z">
          <w:pPr>
            <w:numPr>
              <w:ilvl w:val="1"/>
              <w:numId w:val="2"/>
            </w:numPr>
            <w:tabs>
              <w:tab w:val="num" w:pos="1440"/>
            </w:tabs>
            <w:ind w:left="1440" w:hanging="720"/>
          </w:pPr>
        </w:pPrChange>
      </w:pPr>
      <w:r>
        <w:t>Responsible for keeping the team on track in both goals and meetings, designing the layout or form of the solution, and communicating the design to team members</w:t>
      </w:r>
    </w:p>
    <w:p w:rsidR="00D16F60" w:rsidRDefault="00D16F60" w:rsidP="00D16F60">
      <w:r>
        <w:t>Our mentor was Dr. Wolf-Dieter Otte.</w:t>
      </w:r>
      <w:ins w:id="180" w:author="Jessie" w:date="2012-01-24T22:52:00Z">
        <w:r w:rsidR="00E84606">
          <w:t xml:space="preserve"> Approximately half way through the semester we lost Davis Zanot, who voluntarily dropped the class. Brian Cullinan took on communications with the client and coordinating meetings.</w:t>
        </w:r>
      </w:ins>
    </w:p>
    <w:p w:rsidR="003B0D7D" w:rsidRDefault="003B0D7D" w:rsidP="003B0D7D">
      <w:pPr>
        <w:pStyle w:val="Heading1"/>
        <w:pPrChange w:id="181" w:author="Jessie" w:date="2012-01-24T22:52:00Z">
          <w:pPr/>
        </w:pPrChange>
      </w:pPr>
      <w:bookmarkStart w:id="182" w:name="_Toc260486264"/>
      <w:bookmarkStart w:id="183" w:name="_Toc260343301"/>
      <w:r>
        <w:t>The Problem</w:t>
      </w:r>
      <w:bookmarkEnd w:id="182"/>
      <w:bookmarkEnd w:id="183"/>
    </w:p>
    <w:p w:rsidR="008206DE" w:rsidRDefault="00811E72" w:rsidP="008206DE">
      <w:r>
        <w:t xml:space="preserve">The </w:t>
      </w:r>
      <w:r w:rsidR="00117ABA">
        <w:t>sponsor</w:t>
      </w:r>
      <w:r>
        <w:t xml:space="preserve">, the Arizona Major League Alumni (AZMLA), receives sports memorabilia from donations </w:t>
      </w:r>
      <w:del w:id="184" w:author="Jessie" w:date="2012-01-24T22:52:00Z">
        <w:r>
          <w:delText xml:space="preserve">from the public. The AZMLA has no immediate use for this merchandise and is simply storing it for now. They would like to sell this sports memorabilia in order to raise funds which will go to </w:delText>
        </w:r>
        <w:r w:rsidR="008206DE">
          <w:delText>the AZMLA's mission</w:delText>
        </w:r>
        <w:r>
          <w:delText>.</w:delText>
        </w:r>
        <w:r w:rsidR="008206DE">
          <w:delText xml:space="preserve"> The AZMLA's mission</w:delText>
        </w:r>
        <w:r w:rsidR="00EC5CF2">
          <w:delText xml:space="preserve"> </w:delText>
        </w:r>
        <w:r w:rsidR="008206DE">
          <w:delText>is threefold</w:delText>
        </w:r>
      </w:del>
      <w:ins w:id="185" w:author="Jessie" w:date="2012-01-24T22:52:00Z">
        <w:r w:rsidR="00FD3182">
          <w:t>made by</w:t>
        </w:r>
        <w:r>
          <w:t xml:space="preserve"> the public.</w:t>
        </w:r>
        <w:r w:rsidR="008616FA">
          <w:t xml:space="preserve"> With no efficient way to profit from the cards and memorabilia, the AZMLA has been profiting only by word of mouth. </w:t>
        </w:r>
        <w:r w:rsidR="008206DE">
          <w:t xml:space="preserve"> </w:t>
        </w:r>
        <w:r w:rsidR="008616FA">
          <w:t xml:space="preserve">This hinders the </w:t>
        </w:r>
        <w:proofErr w:type="gramStart"/>
        <w:r w:rsidR="008616FA">
          <w:t>AZMLA’ s</w:t>
        </w:r>
        <w:proofErr w:type="gramEnd"/>
        <w:r w:rsidR="008616FA">
          <w:t xml:space="preserve"> mission to</w:t>
        </w:r>
      </w:ins>
      <w:r w:rsidR="008616FA">
        <w:t>:</w:t>
      </w:r>
    </w:p>
    <w:p w:rsidR="008206DE" w:rsidRDefault="008206DE" w:rsidP="008206DE">
      <w:pPr>
        <w:pStyle w:val="ListParagraph"/>
        <w:numPr>
          <w:ilvl w:val="0"/>
          <w:numId w:val="1"/>
        </w:numPr>
        <w:pPrChange w:id="186" w:author="Jessie" w:date="2012-01-24T22:52:00Z">
          <w:pPr>
            <w:numPr>
              <w:numId w:val="2"/>
            </w:numPr>
            <w:tabs>
              <w:tab w:val="num" w:pos="720"/>
            </w:tabs>
            <w:ind w:left="720" w:hanging="720"/>
          </w:pPr>
        </w:pPrChange>
      </w:pPr>
      <w:r>
        <w:t>Promote the game of baseball</w:t>
      </w:r>
    </w:p>
    <w:p w:rsidR="008206DE" w:rsidRDefault="008206DE" w:rsidP="008206DE">
      <w:pPr>
        <w:pStyle w:val="ListParagraph"/>
        <w:numPr>
          <w:ilvl w:val="0"/>
          <w:numId w:val="1"/>
        </w:numPr>
        <w:pPrChange w:id="187" w:author="Jessie" w:date="2012-01-24T22:52:00Z">
          <w:pPr>
            <w:numPr>
              <w:numId w:val="2"/>
            </w:numPr>
            <w:tabs>
              <w:tab w:val="num" w:pos="720"/>
            </w:tabs>
            <w:ind w:left="720" w:hanging="720"/>
          </w:pPr>
        </w:pPrChange>
      </w:pPr>
      <w:r>
        <w:t>Involve former major league players in community activities</w:t>
      </w:r>
    </w:p>
    <w:p w:rsidR="008206DE" w:rsidRDefault="008206DE" w:rsidP="008206DE">
      <w:pPr>
        <w:pStyle w:val="ListParagraph"/>
        <w:numPr>
          <w:ilvl w:val="0"/>
          <w:numId w:val="1"/>
        </w:numPr>
        <w:pPrChange w:id="188" w:author="Jessie" w:date="2012-01-24T22:52:00Z">
          <w:pPr>
            <w:numPr>
              <w:numId w:val="2"/>
            </w:numPr>
            <w:tabs>
              <w:tab w:val="num" w:pos="720"/>
            </w:tabs>
            <w:ind w:left="720" w:hanging="720"/>
          </w:pPr>
        </w:pPrChange>
      </w:pPr>
      <w:r>
        <w:t>Raise funds to support charitable causes</w:t>
      </w:r>
    </w:p>
    <w:p w:rsidR="00B74631" w:rsidRDefault="001B4F5B" w:rsidP="007C79A1">
      <w:r>
        <w:t>Proceeds from this online store would go to other charitable, baseball-related causes such as the Arizona Youth Baseball Program</w:t>
      </w:r>
      <w:ins w:id="189" w:author="Jessie" w:date="2012-01-24T22:52:00Z">
        <w:r w:rsidR="00FD3182">
          <w:t>,</w:t>
        </w:r>
      </w:ins>
      <w:r>
        <w:t xml:space="preserve"> which teaches good sportsmanship to our children. Proceeds would also go to annual celebrity baseball dinners. </w:t>
      </w:r>
      <w:r w:rsidR="00177DE0">
        <w:t xml:space="preserve">The </w:t>
      </w:r>
      <w:r w:rsidR="00FD3182">
        <w:t>project was proposed</w:t>
      </w:r>
      <w:r w:rsidR="00F72AAB">
        <w:t xml:space="preserve"> </w:t>
      </w:r>
      <w:del w:id="190" w:author="Jessie" w:date="2012-01-24T22:52:00Z">
        <w:r w:rsidR="00F72AAB">
          <w:delText xml:space="preserve">to </w:delText>
        </w:r>
      </w:del>
      <w:r w:rsidR="00F72AAB">
        <w:t xml:space="preserve">as creating an online store for </w:t>
      </w:r>
      <w:r w:rsidR="00F72AAB">
        <w:lastRenderedPageBreak/>
        <w:t xml:space="preserve">the </w:t>
      </w:r>
      <w:proofErr w:type="gramStart"/>
      <w:r w:rsidR="007C79A1">
        <w:t>AZMLA,</w:t>
      </w:r>
      <w:proofErr w:type="gramEnd"/>
      <w:r w:rsidR="007C79A1">
        <w:t xml:space="preserve"> however </w:t>
      </w:r>
      <w:del w:id="191" w:author="Jessie" w:date="2012-01-24T22:52:00Z">
        <w:r w:rsidR="007C79A1">
          <w:delText>t</w:delText>
        </w:r>
        <w:r w:rsidR="00177DE0">
          <w:delText>he</w:delText>
        </w:r>
      </w:del>
      <w:ins w:id="192" w:author="Jessie" w:date="2012-01-24T22:52:00Z">
        <w:r w:rsidR="002F3CC2">
          <w:t>we,</w:t>
        </w:r>
      </w:ins>
      <w:r w:rsidR="002F3CC2">
        <w:t xml:space="preserve"> </w:t>
      </w:r>
      <w:r w:rsidR="007C79A1">
        <w:t>1-Hitter Programmers</w:t>
      </w:r>
      <w:ins w:id="193" w:author="Jessie" w:date="2012-01-24T22:52:00Z">
        <w:r w:rsidR="002F3CC2">
          <w:t>,</w:t>
        </w:r>
      </w:ins>
      <w:r w:rsidR="007C79A1">
        <w:t xml:space="preserve"> decided to widen the </w:t>
      </w:r>
      <w:r w:rsidR="00177DE0">
        <w:t>scope of the project to encompass re-launching the entire AZ</w:t>
      </w:r>
      <w:r w:rsidR="007C79A1">
        <w:t>MLA website</w:t>
      </w:r>
      <w:r w:rsidR="00177DE0">
        <w:t>.</w:t>
      </w:r>
    </w:p>
    <w:p w:rsidR="00B74631" w:rsidRDefault="00B74631" w:rsidP="00B74631">
      <w:pPr>
        <w:pStyle w:val="Heading1"/>
        <w:pPrChange w:id="194" w:author="Jessie" w:date="2012-01-24T22:52:00Z">
          <w:pPr/>
        </w:pPrChange>
      </w:pPr>
      <w:bookmarkStart w:id="195" w:name="_Toc260486265"/>
      <w:bookmarkStart w:id="196" w:name="_Toc260343302"/>
      <w:r>
        <w:t>The Solution</w:t>
      </w:r>
      <w:bookmarkEnd w:id="195"/>
      <w:bookmarkEnd w:id="196"/>
    </w:p>
    <w:p w:rsidR="007C79A1" w:rsidRDefault="007C79A1" w:rsidP="007C79A1">
      <w:r>
        <w:t xml:space="preserve">The </w:t>
      </w:r>
      <w:r w:rsidR="00B74631">
        <w:t xml:space="preserve">re-launched </w:t>
      </w:r>
      <w:r>
        <w:t xml:space="preserve">website is based on </w:t>
      </w:r>
      <w:r w:rsidR="00847E51">
        <w:t xml:space="preserve">the </w:t>
      </w:r>
      <w:proofErr w:type="spellStart"/>
      <w:r>
        <w:t>Drupal</w:t>
      </w:r>
      <w:proofErr w:type="spellEnd"/>
      <w:r>
        <w:t xml:space="preserve"> (www.drupal.org) </w:t>
      </w:r>
      <w:r w:rsidR="00847E51">
        <w:t>co</w:t>
      </w:r>
      <w:r w:rsidR="00FD3182">
        <w:t>ntent management system</w:t>
      </w:r>
      <w:del w:id="197" w:author="Jessie" w:date="2012-01-24T22:52:00Z">
        <w:r w:rsidR="00A60478">
          <w:delText>.</w:delText>
        </w:r>
        <w:r w:rsidR="00816647">
          <w:delText xml:space="preserve"> It</w:delText>
        </w:r>
      </w:del>
      <w:ins w:id="198" w:author="Jessie" w:date="2012-01-24T22:52:00Z">
        <w:r w:rsidR="00FD3182">
          <w:t>; i</w:t>
        </w:r>
        <w:r w:rsidR="00816647">
          <w:t>t</w:t>
        </w:r>
      </w:ins>
      <w:r w:rsidR="00816647">
        <w:t xml:space="preserve"> features fully dynamic content, an online store, an interactive calendar and more.</w:t>
      </w:r>
    </w:p>
    <w:p w:rsidR="00816647" w:rsidRDefault="00816647" w:rsidP="00816647">
      <w:pPr>
        <w:pStyle w:val="Heading2"/>
        <w:pPrChange w:id="199" w:author="Jessie" w:date="2012-01-24T22:52:00Z">
          <w:pPr/>
        </w:pPrChange>
      </w:pPr>
      <w:bookmarkStart w:id="200" w:name="_Toc260486266"/>
      <w:bookmarkStart w:id="201" w:name="_Toc260343303"/>
      <w:r>
        <w:t>Process</w:t>
      </w:r>
      <w:bookmarkEnd w:id="200"/>
      <w:bookmarkEnd w:id="201"/>
    </w:p>
    <w:p w:rsidR="00816647" w:rsidRPr="00816647" w:rsidRDefault="00816647" w:rsidP="00816647">
      <w:r>
        <w:t xml:space="preserve">The process used to come up with the solution </w:t>
      </w:r>
      <w:r w:rsidR="00AC51B3">
        <w:t xml:space="preserve">had several strong points and weak points. We picked sections to work on weekly and </w:t>
      </w:r>
      <w:r w:rsidR="005165FA">
        <w:t xml:space="preserve">went about our tasks. When areas </w:t>
      </w:r>
      <w:r w:rsidR="00FD3182">
        <w:t>overlapped</w:t>
      </w:r>
      <w:ins w:id="202" w:author="Jessie" w:date="2012-01-24T22:52:00Z">
        <w:r w:rsidR="00FD3182">
          <w:t>,</w:t>
        </w:r>
      </w:ins>
      <w:r w:rsidR="005165FA">
        <w:t xml:space="preserve"> the task was given to one developer and the other picked another section to work on. </w:t>
      </w:r>
      <w:r w:rsidR="00D74C6B">
        <w:t xml:space="preserve">The decision process was largely emails, text messages, phone calls, and verbal communication until everyone agreed on a decision. </w:t>
      </w:r>
      <w:r w:rsidR="00CB7663">
        <w:t>Progress checks were made weekly, as</w:t>
      </w:r>
      <w:r w:rsidR="00565324">
        <w:t xml:space="preserve"> largely enf</w:t>
      </w:r>
      <w:r w:rsidR="00FD3182">
        <w:t xml:space="preserve">orced by our mentor (Dr. Otte). </w:t>
      </w:r>
      <w:del w:id="203" w:author="Jessie" w:date="2012-01-24T22:52:00Z">
        <w:r w:rsidR="00EF41B9">
          <w:delText>A strong point we had</w:delText>
        </w:r>
      </w:del>
      <w:ins w:id="204" w:author="Jessie" w:date="2012-01-24T22:52:00Z">
        <w:r w:rsidR="00FD3182">
          <w:t>One of our greatest strengths</w:t>
        </w:r>
      </w:ins>
      <w:r w:rsidR="00EF41B9">
        <w:t xml:space="preserve"> was</w:t>
      </w:r>
      <w:r w:rsidR="00FD3182">
        <w:t xml:space="preserve"> </w:t>
      </w:r>
      <w:ins w:id="205" w:author="Jessie" w:date="2012-01-24T22:52:00Z">
        <w:r w:rsidR="00FD3182">
          <w:t>our</w:t>
        </w:r>
        <w:r w:rsidR="00EF41B9">
          <w:t xml:space="preserve"> </w:t>
        </w:r>
      </w:ins>
      <w:r w:rsidR="00EF41B9">
        <w:t>independence,</w:t>
      </w:r>
      <w:r w:rsidR="00FD3182">
        <w:t xml:space="preserve"> </w:t>
      </w:r>
      <w:ins w:id="206" w:author="Jessie" w:date="2012-01-24T22:52:00Z">
        <w:r w:rsidR="00FD3182">
          <w:t>with</w:t>
        </w:r>
        <w:r w:rsidR="00EF41B9">
          <w:t xml:space="preserve"> </w:t>
        </w:r>
      </w:ins>
      <w:r w:rsidR="00EF41B9">
        <w:t xml:space="preserve">the ability to work unhindered even when teammates fell behind. A </w:t>
      </w:r>
      <w:del w:id="207" w:author="Jessie" w:date="2012-01-24T22:52:00Z">
        <w:r w:rsidR="00EF41B9">
          <w:delText>weak point we had</w:delText>
        </w:r>
      </w:del>
      <w:ins w:id="208" w:author="Jessie" w:date="2012-01-24T22:52:00Z">
        <w:r w:rsidR="00FD3182">
          <w:t>problem area</w:t>
        </w:r>
      </w:ins>
      <w:r w:rsidR="00EF41B9">
        <w:t xml:space="preserve"> was ensuring teammates were progressing well during the week</w:t>
      </w:r>
      <w:ins w:id="209" w:author="Jessie" w:date="2012-01-24T22:52:00Z">
        <w:r w:rsidR="00FD3182">
          <w:t>,</w:t>
        </w:r>
      </w:ins>
      <w:r w:rsidR="00CC6AFF">
        <w:t xml:space="preserve"> and were not stuck</w:t>
      </w:r>
      <w:ins w:id="210" w:author="Jessie" w:date="2012-01-24T22:52:00Z">
        <w:r w:rsidR="00EF41B9">
          <w:t>.</w:t>
        </w:r>
        <w:r w:rsidR="00D4170D">
          <w:t xml:space="preserve"> Overall this </w:t>
        </w:r>
        <w:r w:rsidR="00FD3182">
          <w:t>method</w:t>
        </w:r>
        <w:r w:rsidR="00D4170D">
          <w:t xml:space="preserve"> was</w:t>
        </w:r>
        <w:r w:rsidR="00FD3182">
          <w:t xml:space="preserve"> mediocre, since it worked</w:t>
        </w:r>
        <w:r w:rsidR="00D4170D">
          <w:t xml:space="preserve"> for Brian Cullinan and Steven Lambright</w:t>
        </w:r>
        <w:r w:rsidR="00FD3182">
          <w:t>,</w:t>
        </w:r>
        <w:r w:rsidR="00D4170D">
          <w:t xml:space="preserve"> but caused problems with Davis Zanot</w:t>
        </w:r>
      </w:ins>
      <w:r w:rsidR="00D4170D">
        <w:t>.</w:t>
      </w:r>
    </w:p>
    <w:p w:rsidR="007C79A1" w:rsidRDefault="0072459C" w:rsidP="0072459C">
      <w:pPr>
        <w:pStyle w:val="Heading2"/>
        <w:pPrChange w:id="211" w:author="Jessie" w:date="2012-01-24T22:52:00Z">
          <w:pPr/>
        </w:pPrChange>
      </w:pPr>
      <w:bookmarkStart w:id="212" w:name="_Toc260486267"/>
      <w:bookmarkStart w:id="213" w:name="_Toc260343304"/>
      <w:r>
        <w:t>Methodology</w:t>
      </w:r>
      <w:bookmarkEnd w:id="212"/>
      <w:bookmarkEnd w:id="213"/>
    </w:p>
    <w:p w:rsidR="0072459C" w:rsidRDefault="0072459C" w:rsidP="0072459C">
      <w:r>
        <w:t xml:space="preserve">We </w:t>
      </w:r>
      <w:del w:id="214" w:author="Jessie" w:date="2012-01-24T22:52:00Z">
        <w:r>
          <w:delText>honestly did</w:delText>
        </w:r>
      </w:del>
      <w:ins w:id="215" w:author="Jessie" w:date="2012-01-24T22:52:00Z">
        <w:r w:rsidR="00FD3182">
          <w:t>chose</w:t>
        </w:r>
      </w:ins>
      <w:r w:rsidR="00FD3182">
        <w:t xml:space="preserve"> not </w:t>
      </w:r>
      <w:ins w:id="216" w:author="Jessie" w:date="2012-01-24T22:52:00Z">
        <w:r w:rsidR="00FD3182">
          <w:t>to strictly</w:t>
        </w:r>
        <w:r>
          <w:t xml:space="preserve"> </w:t>
        </w:r>
      </w:ins>
      <w:r>
        <w:t>follow a specific methodology</w:t>
      </w:r>
      <w:ins w:id="217" w:author="Jessie" w:date="2012-01-24T22:52:00Z">
        <w:r w:rsidR="00FA5891">
          <w:t xml:space="preserve">, </w:t>
        </w:r>
        <w:r w:rsidR="00FD3182">
          <w:t>instead capitalizing</w:t>
        </w:r>
        <w:r w:rsidR="00FA5891">
          <w:t xml:space="preserve"> on many ideas from various methodologies</w:t>
        </w:r>
      </w:ins>
      <w:r>
        <w:t xml:space="preserve">. </w:t>
      </w:r>
      <w:r w:rsidR="00FA5891">
        <w:t xml:space="preserve">We </w:t>
      </w:r>
      <w:del w:id="218" w:author="Jessie" w:date="2012-01-24T22:52:00Z">
        <w:r>
          <w:delText>framed our problem, designed our solution,</w:delText>
        </w:r>
      </w:del>
      <w:ins w:id="219" w:author="Jessie" w:date="2012-01-24T22:52:00Z">
        <w:r w:rsidR="00FD3182">
          <w:t>outlined</w:t>
        </w:r>
        <w:r w:rsidR="00FA5891">
          <w:t xml:space="preserve"> a set of requirements</w:t>
        </w:r>
        <w:r w:rsidR="00463454">
          <w:t>, a design,</w:t>
        </w:r>
        <w:r w:rsidR="00FA5891">
          <w:t xml:space="preserve"> and </w:t>
        </w:r>
        <w:r w:rsidR="00463454">
          <w:t xml:space="preserve">an </w:t>
        </w:r>
        <w:r w:rsidR="00FA5891">
          <w:t>imple</w:t>
        </w:r>
        <w:r w:rsidR="00463454">
          <w:t>mentation plan. We</w:t>
        </w:r>
      </w:ins>
      <w:r w:rsidR="00463454">
        <w:t xml:space="preserve"> </w:t>
      </w:r>
      <w:r w:rsidR="00FD3182">
        <w:t>divided</w:t>
      </w:r>
      <w:r w:rsidR="00463454">
        <w:t xml:space="preserve"> the work</w:t>
      </w:r>
      <w:del w:id="220" w:author="Jessie" w:date="2012-01-24T22:52:00Z">
        <w:r>
          <w:delText>, implemented</w:delText>
        </w:r>
      </w:del>
      <w:ins w:id="221" w:author="Jessie" w:date="2012-01-24T22:52:00Z">
        <w:r w:rsidR="00463454">
          <w:t xml:space="preserve"> so that there was l</w:t>
        </w:r>
        <w:r w:rsidR="00FD3182">
          <w:t>ittle chance of direct conflict; t</w:t>
        </w:r>
        <w:r w:rsidR="00463454">
          <w:t>hough we might have lost changes once,</w:t>
        </w:r>
      </w:ins>
      <w:r w:rsidR="00463454">
        <w:t xml:space="preserve"> t</w:t>
      </w:r>
      <w:r>
        <w:t xml:space="preserve">he </w:t>
      </w:r>
      <w:del w:id="222" w:author="Jessie" w:date="2012-01-24T22:52:00Z">
        <w:r>
          <w:delText xml:space="preserve">divided work, and came up with a solution. The </w:delText>
        </w:r>
      </w:del>
      <w:r>
        <w:t>separate sections of code almost never overlapped</w:t>
      </w:r>
      <w:ins w:id="223" w:author="Jessie" w:date="2012-01-24T22:52:00Z">
        <w:r w:rsidR="00FD3182">
          <w:t>,</w:t>
        </w:r>
      </w:ins>
      <w:r>
        <w:t xml:space="preserve"> so no difficult merging process was necessary</w:t>
      </w:r>
      <w:del w:id="224" w:author="Jessie" w:date="2012-01-24T22:52:00Z">
        <w:r>
          <w:delText>, simply committing</w:delText>
        </w:r>
      </w:del>
      <w:ins w:id="225" w:author="Jessie" w:date="2012-01-24T22:52:00Z">
        <w:r w:rsidR="00463454">
          <w:t>. C</w:t>
        </w:r>
        <w:r>
          <w:t>ommitting</w:t>
        </w:r>
      </w:ins>
      <w:r>
        <w:t xml:space="preserve"> the modified files </w:t>
      </w:r>
      <w:del w:id="226" w:author="Jessie" w:date="2012-01-24T22:52:00Z">
        <w:r>
          <w:delText>in was always</w:delText>
        </w:r>
      </w:del>
      <w:ins w:id="227" w:author="Jessie" w:date="2012-01-24T22:52:00Z">
        <w:r w:rsidR="002A1030">
          <w:t xml:space="preserve">into the source code repository </w:t>
        </w:r>
        <w:r>
          <w:t>was</w:t>
        </w:r>
      </w:ins>
      <w:r>
        <w:t xml:space="preserve"> enough.</w:t>
      </w:r>
    </w:p>
    <w:p w:rsidR="003C635C" w:rsidRDefault="003C635C" w:rsidP="003C635C">
      <w:pPr>
        <w:pStyle w:val="Heading2"/>
        <w:pPrChange w:id="228" w:author="Jessie" w:date="2012-01-24T22:52:00Z">
          <w:pPr/>
        </w:pPrChange>
      </w:pPr>
      <w:bookmarkStart w:id="229" w:name="_Toc260486268"/>
      <w:bookmarkStart w:id="230" w:name="_Toc260343305"/>
      <w:r>
        <w:t>Deliverables</w:t>
      </w:r>
      <w:bookmarkEnd w:id="229"/>
      <w:bookmarkEnd w:id="230"/>
    </w:p>
    <w:p w:rsidR="003C635C" w:rsidRDefault="000D57D9" w:rsidP="003C635C">
      <w:r>
        <w:t xml:space="preserve">Along the way we created many </w:t>
      </w:r>
      <w:r w:rsidR="00FD3182">
        <w:t>documents tracking our progress</w:t>
      </w:r>
      <w:ins w:id="231" w:author="Jessie" w:date="2012-01-24T22:52:00Z">
        <w:r w:rsidR="00FD3182">
          <w:t>, s</w:t>
        </w:r>
        <w:r w:rsidR="00BB545E">
          <w:t>uch as weekly progress reports, team standards, and a project specification, all documented on our team website</w:t>
        </w:r>
      </w:ins>
      <w:r w:rsidR="00BB545E">
        <w:t>.</w:t>
      </w:r>
    </w:p>
    <w:p w:rsidR="000D57D9" w:rsidRDefault="000D57D9" w:rsidP="000D57D9">
      <w:pPr>
        <w:pStyle w:val="Heading3"/>
        <w:pPrChange w:id="232" w:author="Jessie" w:date="2012-01-24T22:52:00Z">
          <w:pPr/>
        </w:pPrChange>
      </w:pPr>
      <w:bookmarkStart w:id="233" w:name="_Toc260486269"/>
      <w:bookmarkStart w:id="234" w:name="_Toc260343306"/>
      <w:r>
        <w:t>Progress Reports</w:t>
      </w:r>
      <w:bookmarkEnd w:id="233"/>
      <w:bookmarkEnd w:id="234"/>
    </w:p>
    <w:p w:rsidR="000D57D9" w:rsidRDefault="000D57D9" w:rsidP="000D57D9">
      <w:r>
        <w:t>Weekly progress reports were submitted to</w:t>
      </w:r>
      <w:r w:rsidR="001F01D8">
        <w:t xml:space="preserve"> our mentor</w:t>
      </w:r>
      <w:del w:id="235" w:author="Jessie" w:date="2012-01-24T22:52:00Z">
        <w:r>
          <w:delText>,</w:delText>
        </w:r>
      </w:del>
      <w:r>
        <w:t xml:space="preserve"> every </w:t>
      </w:r>
      <w:r w:rsidR="001F01D8">
        <w:t>Tuesday. The format</w:t>
      </w:r>
      <w:del w:id="236" w:author="Jessie" w:date="2012-01-24T22:52:00Z">
        <w:r>
          <w:delText xml:space="preserve"> of these</w:delText>
        </w:r>
      </w:del>
      <w:r w:rsidR="001F01D8">
        <w:t xml:space="preserve"> was</w:t>
      </w:r>
      <w:r>
        <w:t xml:space="preserve"> uncertain at first, since the given specification was confusing, verbose and difficult to interpret. Once we were able to use a</w:t>
      </w:r>
      <w:r w:rsidR="001F01D8">
        <w:t xml:space="preserve"> </w:t>
      </w:r>
      <w:ins w:id="237" w:author="Jessie" w:date="2012-01-24T22:52:00Z">
        <w:r w:rsidR="001F01D8">
          <w:t>formula that was</w:t>
        </w:r>
        <w:r>
          <w:t xml:space="preserve"> </w:t>
        </w:r>
      </w:ins>
      <w:r>
        <w:t>simpler, easier to manage</w:t>
      </w:r>
      <w:r w:rsidR="001F01D8">
        <w:t>, maintain and understand</w:t>
      </w:r>
      <w:del w:id="238" w:author="Jessie" w:date="2012-01-24T22:52:00Z">
        <w:r>
          <w:delText xml:space="preserve"> format these went a lot better.</w:delText>
        </w:r>
      </w:del>
      <w:ins w:id="239" w:author="Jessie" w:date="2012-01-24T22:52:00Z">
        <w:r w:rsidR="001F01D8">
          <w:t>, the reports improved</w:t>
        </w:r>
        <w:r>
          <w:t>.</w:t>
        </w:r>
      </w:ins>
      <w:r>
        <w:t xml:space="preserve"> </w:t>
      </w:r>
      <w:r w:rsidR="001F01D8">
        <w:t xml:space="preserve"> The documents were </w:t>
      </w:r>
      <w:del w:id="240" w:author="Jessie" w:date="2012-01-24T22:52:00Z">
        <w:r w:rsidR="00391C37">
          <w:delText>simply</w:delText>
        </w:r>
      </w:del>
      <w:ins w:id="241" w:author="Jessie" w:date="2012-01-24T22:52:00Z">
        <w:r w:rsidR="001F01D8">
          <w:t>simple,</w:t>
        </w:r>
      </w:ins>
      <w:r w:rsidR="00391C37">
        <w:t xml:space="preserve"> yet helpful</w:t>
      </w:r>
      <w:ins w:id="242" w:author="Jessie" w:date="2012-01-24T22:52:00Z">
        <w:r w:rsidR="001F01D8">
          <w:t>,</w:t>
        </w:r>
      </w:ins>
      <w:r w:rsidR="00391C37">
        <w:t xml:space="preserve"> for both us and our mentor when it came to keeping on track.</w:t>
      </w:r>
    </w:p>
    <w:p w:rsidR="00391C37" w:rsidRDefault="0029051F" w:rsidP="0029051F">
      <w:pPr>
        <w:pStyle w:val="Heading3"/>
        <w:pPrChange w:id="243" w:author="Jessie" w:date="2012-01-24T22:52:00Z">
          <w:pPr/>
        </w:pPrChange>
      </w:pPr>
      <w:bookmarkStart w:id="244" w:name="_Toc260486270"/>
      <w:bookmarkStart w:id="245" w:name="_Toc260343307"/>
      <w:r>
        <w:t>Team Website</w:t>
      </w:r>
      <w:bookmarkEnd w:id="244"/>
      <w:bookmarkEnd w:id="245"/>
    </w:p>
    <w:p w:rsidR="0029051F" w:rsidRDefault="0029051F" w:rsidP="0029051F">
      <w:del w:id="246" w:author="Jessie" w:date="2012-01-24T22:52:00Z">
        <w:r>
          <w:delText>This was frustrating at first, since</w:delText>
        </w:r>
      </w:del>
      <w:ins w:id="247" w:author="Jessie" w:date="2012-01-24T22:52:00Z">
        <w:r w:rsidR="001F01D8">
          <w:t>Initially, we had set the site up</w:t>
        </w:r>
        <w:r w:rsidR="00BB545E">
          <w:t xml:space="preserve"> as a forum so we could keep a record of any problems or changes to documents.  However,</w:t>
        </w:r>
      </w:ins>
      <w:r w:rsidR="00BB545E">
        <w:t xml:space="preserve"> </w:t>
      </w:r>
      <w:r>
        <w:t xml:space="preserve">the allowed technologies </w:t>
      </w:r>
      <w:del w:id="248" w:author="Jessie" w:date="2012-01-24T22:52:00Z">
        <w:r>
          <w:delText>is so</w:delText>
        </w:r>
      </w:del>
      <w:ins w:id="249" w:author="Jessie" w:date="2012-01-24T22:52:00Z">
        <w:r w:rsidR="00BB545E">
          <w:t>f</w:t>
        </w:r>
        <w:r w:rsidR="001F01D8">
          <w:t>or the website were</w:t>
        </w:r>
      </w:ins>
      <w:r>
        <w:t xml:space="preserve"> limited.</w:t>
      </w:r>
      <w:r w:rsidR="000A6D47">
        <w:t xml:space="preserve"> After getting a basic, functional theme on </w:t>
      </w:r>
      <w:del w:id="250" w:author="Jessie" w:date="2012-01-24T22:52:00Z">
        <w:r w:rsidR="000A6D47">
          <w:delText>this</w:delText>
        </w:r>
      </w:del>
      <w:ins w:id="251" w:author="Jessie" w:date="2012-01-24T22:52:00Z">
        <w:r w:rsidR="00BB545E">
          <w:t>the new, simpler</w:t>
        </w:r>
      </w:ins>
      <w:r w:rsidR="00BB545E">
        <w:t xml:space="preserve"> website</w:t>
      </w:r>
      <w:ins w:id="252" w:author="Jessie" w:date="2012-01-24T22:52:00Z">
        <w:r w:rsidR="00BB545E">
          <w:t>,</w:t>
        </w:r>
      </w:ins>
      <w:r w:rsidR="000A6D47">
        <w:t xml:space="preserve"> the deliverable was acceptable and a good template for the final version.</w:t>
      </w:r>
    </w:p>
    <w:p w:rsidR="000A6D47" w:rsidRDefault="00E21759" w:rsidP="00E21759">
      <w:pPr>
        <w:pStyle w:val="Heading3"/>
        <w:pPrChange w:id="253" w:author="Jessie" w:date="2012-01-24T22:52:00Z">
          <w:pPr/>
        </w:pPrChange>
      </w:pPr>
      <w:bookmarkStart w:id="254" w:name="_Toc260486271"/>
      <w:bookmarkStart w:id="255" w:name="_Toc260343308"/>
      <w:r>
        <w:t>Team Inventory</w:t>
      </w:r>
      <w:bookmarkEnd w:id="254"/>
      <w:bookmarkEnd w:id="255"/>
    </w:p>
    <w:p w:rsidR="00E21759" w:rsidRDefault="001F01D8" w:rsidP="00E21759">
      <w:r>
        <w:t>This</w:t>
      </w:r>
      <w:r w:rsidR="00E21759">
        <w:t xml:space="preserve"> </w:t>
      </w:r>
      <w:del w:id="256" w:author="Jessie" w:date="2012-01-24T22:52:00Z">
        <w:r w:rsidR="00E21759">
          <w:delText xml:space="preserve">was simply a </w:delText>
        </w:r>
      </w:del>
      <w:r w:rsidR="00E21759">
        <w:t>collection of</w:t>
      </w:r>
      <w:r>
        <w:t xml:space="preserve"> </w:t>
      </w:r>
      <w:r w:rsidR="00E21759">
        <w:t>personal information</w:t>
      </w:r>
      <w:del w:id="257" w:author="Jessie" w:date="2012-01-24T22:52:00Z">
        <w:r w:rsidR="00E21759">
          <w:delText>. It went well</w:delText>
        </w:r>
      </w:del>
      <w:ins w:id="258" w:author="Jessie" w:date="2012-01-24T22:52:00Z">
        <w:r>
          <w:t>, resumes</w:t>
        </w:r>
      </w:ins>
      <w:r>
        <w:t xml:space="preserve">, and </w:t>
      </w:r>
      <w:del w:id="259" w:author="Jessie" w:date="2012-01-24T22:52:00Z">
        <w:r w:rsidR="00E21759">
          <w:delText xml:space="preserve">ended up looking pretty good, although we were </w:delText>
        </w:r>
      </w:del>
      <w:ins w:id="260" w:author="Jessie" w:date="2012-01-24T22:52:00Z">
        <w:r>
          <w:t>related</w:t>
        </w:r>
        <w:r w:rsidR="00BB545E">
          <w:t xml:space="preserve"> technica</w:t>
        </w:r>
        <w:r>
          <w:t xml:space="preserve">l skills </w:t>
        </w:r>
        <w:r w:rsidR="00BB545E">
          <w:t>served as an introduction of all our team members to the client</w:t>
        </w:r>
        <w:r w:rsidR="00E21759">
          <w:t>.</w:t>
        </w:r>
        <w:r>
          <w:t xml:space="preserve"> Though it was </w:t>
        </w:r>
      </w:ins>
      <w:r>
        <w:t xml:space="preserve">lacking </w:t>
      </w:r>
      <w:del w:id="261" w:author="Jessie" w:date="2012-01-24T22:52:00Z">
        <w:r w:rsidR="00E21759">
          <w:delText>resumes from</w:delText>
        </w:r>
      </w:del>
      <w:ins w:id="262" w:author="Jessie" w:date="2012-01-24T22:52:00Z">
        <w:r>
          <w:t>a resume for some team members, the introductory document helped the client to understand the roles of</w:t>
        </w:r>
      </w:ins>
      <w:r>
        <w:t xml:space="preserve"> each </w:t>
      </w:r>
      <w:del w:id="263" w:author="Jessie" w:date="2012-01-24T22:52:00Z">
        <w:r w:rsidR="00E21759">
          <w:delText xml:space="preserve">team </w:delText>
        </w:r>
      </w:del>
      <w:r>
        <w:t>member</w:t>
      </w:r>
      <w:ins w:id="264" w:author="Jessie" w:date="2012-01-24T22:52:00Z">
        <w:r>
          <w:t xml:space="preserve"> of the team</w:t>
        </w:r>
      </w:ins>
      <w:r>
        <w:t>.</w:t>
      </w:r>
    </w:p>
    <w:p w:rsidR="00E21759" w:rsidRDefault="00E21759" w:rsidP="00E21759">
      <w:pPr>
        <w:pStyle w:val="Heading3"/>
        <w:pPrChange w:id="265" w:author="Jessie" w:date="2012-01-24T22:52:00Z">
          <w:pPr/>
        </w:pPrChange>
      </w:pPr>
      <w:bookmarkStart w:id="266" w:name="_Toc260486272"/>
      <w:bookmarkStart w:id="267" w:name="_Toc260343309"/>
      <w:r>
        <w:t>Team Standards Document</w:t>
      </w:r>
      <w:bookmarkEnd w:id="266"/>
      <w:bookmarkEnd w:id="267"/>
    </w:p>
    <w:p w:rsidR="00E21759" w:rsidRDefault="00E21759" w:rsidP="00E21759">
      <w:del w:id="268" w:author="Jessie" w:date="2012-01-24T22:52:00Z">
        <w:r>
          <w:delText>This document gave us a bit of trouble. The</w:delText>
        </w:r>
      </w:del>
      <w:ins w:id="269" w:author="Jessie" w:date="2012-01-24T22:52:00Z">
        <w:r w:rsidR="001F01D8">
          <w:t>At</w:t>
        </w:r>
      </w:ins>
      <w:r w:rsidR="001F01D8">
        <w:t xml:space="preserve"> first</w:t>
      </w:r>
      <w:del w:id="270" w:author="Jessie" w:date="2012-01-24T22:52:00Z">
        <w:r>
          <w:delText xml:space="preserve"> go around our</w:delText>
        </w:r>
      </w:del>
      <w:ins w:id="271" w:author="Jessie" w:date="2012-01-24T22:52:00Z">
        <w:r w:rsidR="001F01D8">
          <w:t>, the idea of one</w:t>
        </w:r>
      </w:ins>
      <w:r w:rsidR="001F01D8">
        <w:t xml:space="preserve"> team member </w:t>
      </w:r>
      <w:del w:id="272" w:author="Jessie" w:date="2012-01-24T22:52:00Z">
        <w:r>
          <w:delText>did not want to write a document telli</w:delText>
        </w:r>
        <w:r w:rsidR="00673354">
          <w:delText>ng others what to do basically.</w:delText>
        </w:r>
        <w:r w:rsidR="00C52099">
          <w:delText xml:space="preserve"> Once this</w:delText>
        </w:r>
      </w:del>
      <w:ins w:id="273" w:author="Jessie" w:date="2012-01-24T22:52:00Z">
        <w:r w:rsidR="001F01D8">
          <w:t>determining the group’s standards seemed presumptuous, but once the</w:t>
        </w:r>
      </w:ins>
      <w:r w:rsidR="001F01D8">
        <w:t xml:space="preserve"> issue was resolved </w:t>
      </w:r>
      <w:r w:rsidR="00C52099">
        <w:t xml:space="preserve">we handed in a (late) standards document. </w:t>
      </w:r>
      <w:del w:id="274" w:author="Jessie" w:date="2012-01-24T22:52:00Z">
        <w:r w:rsidR="00C52099">
          <w:delText>In retrospect</w:delText>
        </w:r>
      </w:del>
      <w:ins w:id="275" w:author="Jessie" w:date="2012-01-24T22:52:00Z">
        <w:r w:rsidR="001F01D8">
          <w:t>Despite this initial deliberation</w:t>
        </w:r>
      </w:ins>
      <w:r w:rsidR="001F01D8">
        <w:t xml:space="preserve">, we </w:t>
      </w:r>
      <w:del w:id="276" w:author="Jessie" w:date="2012-01-24T22:52:00Z">
        <w:r w:rsidR="00C52099">
          <w:delText>have had a very hard time respecting</w:delText>
        </w:r>
      </w:del>
      <w:ins w:id="277" w:author="Jessie" w:date="2012-01-24T22:52:00Z">
        <w:r w:rsidR="001F01D8">
          <w:t>found it difficult to respect</w:t>
        </w:r>
      </w:ins>
      <w:r w:rsidR="00C52099">
        <w:t xml:space="preserve"> the standards document when it </w:t>
      </w:r>
      <w:del w:id="278" w:author="Jessie" w:date="2012-01-24T22:52:00Z">
        <w:r w:rsidR="00C52099">
          <w:delText>comes</w:delText>
        </w:r>
      </w:del>
      <w:ins w:id="279" w:author="Jessie" w:date="2012-01-24T22:52:00Z">
        <w:r w:rsidR="00C52099">
          <w:t>c</w:t>
        </w:r>
        <w:r w:rsidR="001F01D8">
          <w:t>ame</w:t>
        </w:r>
      </w:ins>
      <w:r w:rsidR="00C52099">
        <w:t xml:space="preserve"> to document guidelines (that is, </w:t>
      </w:r>
      <w:r w:rsidR="001F01D8">
        <w:t>deliverable documents' formats</w:t>
      </w:r>
      <w:del w:id="280" w:author="Jessie" w:date="2012-01-24T22:52:00Z">
        <w:r w:rsidR="00C52099">
          <w:delText>).</w:delText>
        </w:r>
      </w:del>
      <w:ins w:id="281" w:author="Jessie" w:date="2012-01-24T22:52:00Z">
        <w:r w:rsidR="001F01D8">
          <w:t>), which led to later revision.</w:t>
        </w:r>
      </w:ins>
    </w:p>
    <w:p w:rsidR="00996610" w:rsidRDefault="00996610" w:rsidP="00996610">
      <w:pPr>
        <w:pStyle w:val="Heading3"/>
        <w:pPrChange w:id="282" w:author="Jessie" w:date="2012-01-24T22:52:00Z">
          <w:pPr/>
        </w:pPrChange>
      </w:pPr>
      <w:bookmarkStart w:id="283" w:name="_Toc260486273"/>
      <w:bookmarkStart w:id="284" w:name="_Toc260343310"/>
      <w:r>
        <w:t>Requirements and Execution Plan</w:t>
      </w:r>
      <w:bookmarkEnd w:id="283"/>
      <w:bookmarkEnd w:id="284"/>
    </w:p>
    <w:p w:rsidR="00996610" w:rsidRDefault="00996610" w:rsidP="00996610">
      <w:del w:id="285" w:author="Jessie" w:date="2012-01-24T22:52:00Z">
        <w:r>
          <w:delText>The requirements and execution plan was difficult to write considering</w:delText>
        </w:r>
      </w:del>
      <w:ins w:id="286" w:author="Jessie" w:date="2012-01-24T22:52:00Z">
        <w:r w:rsidR="001F01D8">
          <w:t>Because</w:t>
        </w:r>
      </w:ins>
      <w:r w:rsidR="001F01D8">
        <w:t xml:space="preserve"> we</w:t>
      </w:r>
      <w:r>
        <w:t xml:space="preserve"> chose a non-object oriented solution</w:t>
      </w:r>
      <w:del w:id="287" w:author="Jessie" w:date="2012-01-24T22:52:00Z">
        <w:r>
          <w:delText xml:space="preserve">. </w:delText>
        </w:r>
        <w:r w:rsidR="002A4A00">
          <w:delText>Also</w:delText>
        </w:r>
      </w:del>
      <w:ins w:id="288" w:author="Jessie" w:date="2012-01-24T22:52:00Z">
        <w:r w:rsidR="001F01D8">
          <w:t>, the plan was difficult to outline</w:t>
        </w:r>
        <w:r>
          <w:t xml:space="preserve">. </w:t>
        </w:r>
        <w:r w:rsidR="001F01D8">
          <w:t>Additionally</w:t>
        </w:r>
      </w:ins>
      <w:r w:rsidR="002A4A00">
        <w:t>, the only functional requirement was to be able to sell sports mem</w:t>
      </w:r>
      <w:r w:rsidR="001F01D8">
        <w:t>orabilia at this point in time</w:t>
      </w:r>
      <w:del w:id="289" w:author="Jessie" w:date="2012-01-24T22:52:00Z">
        <w:r w:rsidR="002A4A00">
          <w:delText xml:space="preserve">. </w:delText>
        </w:r>
      </w:del>
      <w:ins w:id="290" w:author="Jessie" w:date="2012-01-24T22:52:00Z">
        <w:r w:rsidR="001F01D8">
          <w:t>; t</w:t>
        </w:r>
        <w:r w:rsidR="00BB545E">
          <w:t xml:space="preserve">herefore, there was </w:t>
        </w:r>
        <w:r w:rsidR="001F01D8">
          <w:t>little</w:t>
        </w:r>
        <w:r w:rsidR="00BB545E">
          <w:t xml:space="preserve"> to document, and our research into the </w:t>
        </w:r>
        <w:proofErr w:type="spellStart"/>
        <w:r w:rsidR="00BB545E">
          <w:t>Drupal</w:t>
        </w:r>
        <w:proofErr w:type="spellEnd"/>
        <w:r w:rsidR="00BB545E">
          <w:t xml:space="preserve"> system </w:t>
        </w:r>
        <w:r w:rsidR="001F01D8">
          <w:t>did not begin</w:t>
        </w:r>
        <w:r w:rsidR="00BB545E">
          <w:t xml:space="preserve"> until we started writing code.</w:t>
        </w:r>
      </w:ins>
    </w:p>
    <w:p w:rsidR="00FE32C9" w:rsidRDefault="00FE32C9" w:rsidP="00FE32C9">
      <w:pPr>
        <w:pStyle w:val="Heading3"/>
        <w:pPrChange w:id="291" w:author="Jessie" w:date="2012-01-24T22:52:00Z">
          <w:pPr/>
        </w:pPrChange>
      </w:pPr>
      <w:bookmarkStart w:id="292" w:name="_Toc260486274"/>
      <w:bookmarkStart w:id="293" w:name="_Toc260343311"/>
      <w:r>
        <w:t>Software Design Specification</w:t>
      </w:r>
      <w:bookmarkEnd w:id="292"/>
      <w:bookmarkEnd w:id="293"/>
    </w:p>
    <w:p w:rsidR="00FE32C9" w:rsidRDefault="00FE32C9" w:rsidP="00FE32C9">
      <w:del w:id="294" w:author="Jessie" w:date="2012-01-24T22:52:00Z">
        <w:r>
          <w:delText xml:space="preserve">The design specification went much better than the requirements and execution plan. </w:delText>
        </w:r>
      </w:del>
      <w:r w:rsidR="00EC066A">
        <w:t xml:space="preserve">We made a brief conceptual picture for the architecture overview and </w:t>
      </w:r>
      <w:del w:id="295" w:author="Jessie" w:date="2012-01-24T22:52:00Z">
        <w:r w:rsidR="00EC066A">
          <w:delText>had no problems with describing</w:delText>
        </w:r>
      </w:del>
      <w:ins w:id="296" w:author="Jessie" w:date="2012-01-24T22:52:00Z">
        <w:r w:rsidR="001F01D8">
          <w:t>described</w:t>
        </w:r>
      </w:ins>
      <w:r w:rsidR="00EC066A">
        <w:t xml:space="preserve"> modules inside our planned solution.</w:t>
      </w:r>
      <w:ins w:id="297" w:author="Jessie" w:date="2012-01-24T22:52:00Z">
        <w:r w:rsidR="00BB545E">
          <w:t xml:space="preserve">  The document was written with the intention of creating a contract of</w:t>
        </w:r>
        <w:r w:rsidR="001F01D8">
          <w:t xml:space="preserve"> client expectations</w:t>
        </w:r>
        <w:r w:rsidR="00BB545E">
          <w:t xml:space="preserve">.  With this in mind, it was easy to lay out all the pieces of the project, and in many cases </w:t>
        </w:r>
        <w:r w:rsidR="002C22C5">
          <w:t>estimate the number of hours and compensation for each part of the project.</w:t>
        </w:r>
      </w:ins>
    </w:p>
    <w:p w:rsidR="00EC066A" w:rsidRDefault="002350E3" w:rsidP="002350E3">
      <w:pPr>
        <w:pStyle w:val="Heading3"/>
        <w:pPrChange w:id="298" w:author="Jessie" w:date="2012-01-24T22:52:00Z">
          <w:pPr/>
        </w:pPrChange>
      </w:pPr>
      <w:bookmarkStart w:id="299" w:name="_Toc260486275"/>
      <w:bookmarkStart w:id="300" w:name="_Toc260343312"/>
      <w:r>
        <w:t>Capstone Poster</w:t>
      </w:r>
      <w:bookmarkEnd w:id="299"/>
      <w:bookmarkEnd w:id="300"/>
    </w:p>
    <w:p w:rsidR="002350E3" w:rsidRDefault="002350E3" w:rsidP="002350E3">
      <w:del w:id="301" w:author="Jessie" w:date="2012-01-24T22:52:00Z">
        <w:r>
          <w:delText>This took</w:delText>
        </w:r>
      </w:del>
      <w:ins w:id="302" w:author="Jessie" w:date="2012-01-24T22:52:00Z">
        <w:r w:rsidR="001F01D8">
          <w:t>Despite</w:t>
        </w:r>
      </w:ins>
      <w:r>
        <w:t xml:space="preserve"> </w:t>
      </w:r>
      <w:proofErr w:type="gramStart"/>
      <w:r>
        <w:t>many iterations</w:t>
      </w:r>
      <w:proofErr w:type="gramEnd"/>
      <w:ins w:id="303" w:author="Jessie" w:date="2012-01-24T22:52:00Z">
        <w:r w:rsidR="001F01D8">
          <w:t>,</w:t>
        </w:r>
      </w:ins>
      <w:r>
        <w:t xml:space="preserve"> and a full pr</w:t>
      </w:r>
      <w:r w:rsidR="001F01D8">
        <w:t>actice attempt to get right,</w:t>
      </w:r>
      <w:r>
        <w:t xml:space="preserve"> </w:t>
      </w:r>
      <w:del w:id="304" w:author="Jessie" w:date="2012-01-24T22:52:00Z">
        <w:r>
          <w:delText xml:space="preserve">but </w:delText>
        </w:r>
      </w:del>
      <w:r>
        <w:t>this document was fairly straightforward once the format was made clear</w:t>
      </w:r>
      <w:del w:id="305" w:author="Jessie" w:date="2012-01-24T22:52:00Z">
        <w:r>
          <w:delText xml:space="preserve"> and came out very well</w:delText>
        </w:r>
      </w:del>
      <w:r>
        <w:t>.</w:t>
      </w:r>
    </w:p>
    <w:p w:rsidR="009B4118" w:rsidRDefault="009B4118" w:rsidP="009B4118">
      <w:pPr>
        <w:pStyle w:val="Heading3"/>
        <w:pPrChange w:id="306" w:author="Jessie" w:date="2012-01-24T22:52:00Z">
          <w:pPr/>
        </w:pPrChange>
      </w:pPr>
      <w:bookmarkStart w:id="307" w:name="_Toc260486276"/>
      <w:bookmarkStart w:id="308" w:name="_Toc260343313"/>
      <w:r>
        <w:t>PowerPoint Presentations</w:t>
      </w:r>
      <w:bookmarkEnd w:id="307"/>
      <w:bookmarkEnd w:id="308"/>
    </w:p>
    <w:p w:rsidR="009B4118" w:rsidRDefault="009B4118" w:rsidP="009B4118">
      <w:del w:id="309" w:author="Jessie" w:date="2012-01-24T22:52:00Z">
        <w:r>
          <w:delText>These were a source of difficulty. Our</w:delText>
        </w:r>
      </w:del>
      <w:ins w:id="310" w:author="Jessie" w:date="2012-01-24T22:52:00Z">
        <w:r w:rsidR="001F01D8">
          <w:t>We encountered difficulties preparing the presentations, as</w:t>
        </w:r>
      </w:ins>
      <w:r>
        <w:t xml:space="preserve"> feedback in early p</w:t>
      </w:r>
      <w:r w:rsidR="001F01D8">
        <w:t xml:space="preserve">resentations was </w:t>
      </w:r>
      <w:del w:id="311" w:author="Jessie" w:date="2012-01-24T22:52:00Z">
        <w:r>
          <w:delText xml:space="preserve">very </w:delText>
        </w:r>
      </w:del>
      <w:r w:rsidR="001F01D8">
        <w:t>limited</w:t>
      </w:r>
      <w:r>
        <w:t xml:space="preserve"> </w:t>
      </w:r>
      <w:del w:id="312" w:author="Jessie" w:date="2012-01-24T22:52:00Z">
        <w:r>
          <w:delText xml:space="preserve">up </w:delText>
        </w:r>
      </w:del>
      <w:r>
        <w:t xml:space="preserve">until </w:t>
      </w:r>
      <w:r w:rsidR="006B2EAC">
        <w:t xml:space="preserve">the capstone </w:t>
      </w:r>
      <w:ins w:id="313" w:author="Jessie" w:date="2012-01-24T22:52:00Z">
        <w:r w:rsidR="001F01D8">
          <w:t>“</w:t>
        </w:r>
      </w:ins>
      <w:r w:rsidR="006B2EAC">
        <w:t>d</w:t>
      </w:r>
      <w:r w:rsidR="001F01D8">
        <w:t>ry run</w:t>
      </w:r>
      <w:del w:id="314" w:author="Jessie" w:date="2012-01-24T22:52:00Z">
        <w:r w:rsidR="006B2EAC">
          <w:delText>.</w:delText>
        </w:r>
      </w:del>
      <w:ins w:id="315" w:author="Jessie" w:date="2012-01-24T22:52:00Z">
        <w:r w:rsidR="001F01D8">
          <w:t>”.</w:t>
        </w:r>
      </w:ins>
      <w:r w:rsidR="001F01D8">
        <w:t xml:space="preserve"> Our first PowerPoint was </w:t>
      </w:r>
      <w:del w:id="316" w:author="Jessie" w:date="2012-01-24T22:52:00Z">
        <w:r w:rsidR="006B2EAC">
          <w:delText xml:space="preserve">very quickly put together, and </w:delText>
        </w:r>
      </w:del>
      <w:ins w:id="317" w:author="Jessie" w:date="2012-01-24T22:52:00Z">
        <w:r w:rsidR="001F01D8">
          <w:t>rushed, since</w:t>
        </w:r>
        <w:r w:rsidR="006B2EAC">
          <w:t xml:space="preserve"> </w:t>
        </w:r>
      </w:ins>
      <w:r w:rsidR="001F01D8">
        <w:t>we had a</w:t>
      </w:r>
      <w:r w:rsidR="006B2EAC">
        <w:t xml:space="preserve"> </w:t>
      </w:r>
      <w:del w:id="318" w:author="Jessie" w:date="2012-01-24T22:52:00Z">
        <w:r w:rsidR="006B2EAC">
          <w:delText xml:space="preserve">sick </w:delText>
        </w:r>
      </w:del>
      <w:r w:rsidR="006B2EAC">
        <w:t xml:space="preserve">team member who was unprepared </w:t>
      </w:r>
      <w:ins w:id="319" w:author="Jessie" w:date="2012-01-24T22:52:00Z">
        <w:r w:rsidR="006B2EAC">
          <w:t>(</w:t>
        </w:r>
      </w:ins>
      <w:r w:rsidR="006B2EAC">
        <w:t xml:space="preserve">due to </w:t>
      </w:r>
      <w:del w:id="320" w:author="Jessie" w:date="2012-01-24T22:52:00Z">
        <w:r w:rsidR="006B2EAC">
          <w:delText>being absent (due to uncontrollable circumstances</w:delText>
        </w:r>
      </w:del>
      <w:ins w:id="321" w:author="Jessie" w:date="2012-01-24T22:52:00Z">
        <w:r w:rsidR="001F01D8">
          <w:t>illness</w:t>
        </w:r>
      </w:ins>
      <w:r w:rsidR="006B2EAC">
        <w:t xml:space="preserve">) for the preparation of the presentation. Our second </w:t>
      </w:r>
      <w:del w:id="322" w:author="Jessie" w:date="2012-01-24T22:52:00Z">
        <w:r w:rsidR="006B2EAC">
          <w:delText>round</w:delText>
        </w:r>
      </w:del>
      <w:ins w:id="323" w:author="Jessie" w:date="2012-01-24T22:52:00Z">
        <w:r w:rsidR="001F01D8">
          <w:t>attempt</w:t>
        </w:r>
      </w:ins>
      <w:r w:rsidR="006B2EAC">
        <w:t xml:space="preserve"> was better, but the sum of our feedback was very limited. The </w:t>
      </w:r>
      <w:del w:id="324" w:author="Jessie" w:date="2012-01-24T22:52:00Z">
        <w:r w:rsidR="006B2EAC">
          <w:delText>capstone "</w:delText>
        </w:r>
      </w:del>
      <w:r w:rsidR="001F01D8">
        <w:t>dry run</w:t>
      </w:r>
      <w:del w:id="325" w:author="Jessie" w:date="2012-01-24T22:52:00Z">
        <w:r w:rsidR="006B2EAC">
          <w:delText>" is really where we got</w:delText>
        </w:r>
      </w:del>
      <w:ins w:id="326" w:author="Jessie" w:date="2012-01-24T22:52:00Z">
        <w:r w:rsidR="006B2EAC">
          <w:t xml:space="preserve"> </w:t>
        </w:r>
        <w:r w:rsidR="001F01D8">
          <w:t>provided</w:t>
        </w:r>
      </w:ins>
      <w:r w:rsidR="001F01D8">
        <w:t xml:space="preserve"> the best</w:t>
      </w:r>
      <w:r w:rsidR="006B2EAC">
        <w:t xml:space="preserve"> feedback</w:t>
      </w:r>
      <w:ins w:id="327" w:author="Jessie" w:date="2012-01-24T22:52:00Z">
        <w:r w:rsidR="001F01D8">
          <w:t>,</w:t>
        </w:r>
      </w:ins>
      <w:r w:rsidR="006B2EAC">
        <w:t xml:space="preserve"> and </w:t>
      </w:r>
      <w:del w:id="328" w:author="Jessie" w:date="2012-01-24T22:52:00Z">
        <w:r w:rsidR="006B2EAC">
          <w:delText>managed</w:delText>
        </w:r>
      </w:del>
      <w:ins w:id="329" w:author="Jessie" w:date="2012-01-24T22:52:00Z">
        <w:r w:rsidR="001F01D8">
          <w:t>enabled us</w:t>
        </w:r>
      </w:ins>
      <w:r w:rsidR="006B2EAC">
        <w:t xml:space="preserve"> to</w:t>
      </w:r>
      <w:ins w:id="330" w:author="Jessie" w:date="2012-01-24T22:52:00Z">
        <w:r w:rsidR="001F01D8">
          <w:t xml:space="preserve"> drastically</w:t>
        </w:r>
      </w:ins>
      <w:r w:rsidR="006B2EAC">
        <w:t xml:space="preserve"> impr</w:t>
      </w:r>
      <w:r w:rsidR="001F01D8">
        <w:t>ove our presentation</w:t>
      </w:r>
      <w:del w:id="331" w:author="Jessie" w:date="2012-01-24T22:52:00Z">
        <w:r w:rsidR="006B2EAC">
          <w:delText xml:space="preserve"> drastically</w:delText>
        </w:r>
      </w:del>
      <w:r w:rsidR="006B2EAC">
        <w:t>.</w:t>
      </w:r>
    </w:p>
    <w:p w:rsidR="00BE545F" w:rsidRDefault="00BE545F" w:rsidP="00BE545F">
      <w:pPr>
        <w:pStyle w:val="Heading2"/>
        <w:pPrChange w:id="332" w:author="Jessie" w:date="2012-01-24T22:52:00Z">
          <w:pPr/>
        </w:pPrChange>
      </w:pPr>
      <w:bookmarkStart w:id="333" w:name="_Toc260486277"/>
      <w:bookmarkStart w:id="334" w:name="_Toc260343314"/>
      <w:r>
        <w:t>Timeline</w:t>
      </w:r>
      <w:bookmarkEnd w:id="333"/>
      <w:bookmarkEnd w:id="334"/>
    </w:p>
    <w:p w:rsidR="001F01D8" w:rsidRPr="001F01D8" w:rsidRDefault="00BE545F" w:rsidP="001F01D8">
      <w:del w:id="335" w:author="Jessie" w:date="2012-01-24T22:52:00Z">
        <w:r>
          <w:delText xml:space="preserve">We fall behind very quickly in the beginning. The team leader </w:delText>
        </w:r>
        <w:r w:rsidR="00FC6C13">
          <w:delText xml:space="preserve">had jury duty immediately followed by weeks of illness. </w:delText>
        </w:r>
        <w:r w:rsidR="004A54F3">
          <w:delText xml:space="preserve">Other team members failed to do their part on time. </w:delText>
        </w:r>
        <w:r w:rsidR="003E1FD0">
          <w:delText xml:space="preserve"> This was due</w:delText>
        </w:r>
      </w:del>
      <w:ins w:id="336" w:author="Jessie" w:date="2012-01-24T22:52:00Z">
        <w:r w:rsidR="001F01D8">
          <w:t>Due</w:t>
        </w:r>
      </w:ins>
      <w:r w:rsidR="001F01D8">
        <w:t xml:space="preserve"> to difficulties in scheduling meetings and lack of discipline</w:t>
      </w:r>
      <w:del w:id="337" w:author="Jessie" w:date="2012-01-24T22:52:00Z">
        <w:r w:rsidR="003E1FD0">
          <w:delText xml:space="preserve"> (not checking</w:delText>
        </w:r>
      </w:del>
      <w:ins w:id="338" w:author="Jessie" w:date="2012-01-24T22:52:00Z">
        <w:r w:rsidR="001F01D8">
          <w:t>, as well as the team leader’s jury duty and extended illness,</w:t>
        </w:r>
      </w:ins>
      <w:r w:rsidR="001F01D8">
        <w:t xml:space="preserve"> the </w:t>
      </w:r>
      <w:del w:id="339" w:author="Jessie" w:date="2012-01-24T22:52:00Z">
        <w:r w:rsidR="003E1FD0">
          <w:delText>timeline on the website).</w:delText>
        </w:r>
        <w:r w:rsidR="00666590">
          <w:delText xml:space="preserve"> We</w:delText>
        </w:r>
      </w:del>
      <w:ins w:id="340" w:author="Jessie" w:date="2012-01-24T22:52:00Z">
        <w:r w:rsidR="001F01D8">
          <w:t>team fell behind at the beginning. However, we</w:t>
        </w:r>
      </w:ins>
      <w:r w:rsidR="001F01D8">
        <w:t xml:space="preserve"> recovered </w:t>
      </w:r>
      <w:del w:id="341" w:author="Jessie" w:date="2012-01-24T22:52:00Z">
        <w:r w:rsidR="00666590">
          <w:delText>early</w:delText>
        </w:r>
      </w:del>
      <w:ins w:id="342" w:author="Jessie" w:date="2012-01-24T22:52:00Z">
        <w:r w:rsidR="001F01D8">
          <w:t>quickly and were</w:t>
        </w:r>
      </w:ins>
      <w:r w:rsidR="001F01D8">
        <w:t xml:space="preserve"> on </w:t>
      </w:r>
      <w:del w:id="343" w:author="Jessie" w:date="2012-01-24T22:52:00Z">
        <w:r w:rsidR="00666590">
          <w:delText>and got on track</w:delText>
        </w:r>
      </w:del>
      <w:ins w:id="344" w:author="Jessie" w:date="2012-01-24T22:52:00Z">
        <w:r w:rsidR="001F01D8">
          <w:t>time</w:t>
        </w:r>
      </w:ins>
      <w:r w:rsidR="001F01D8">
        <w:t xml:space="preserve"> for every </w:t>
      </w:r>
      <w:del w:id="345" w:author="Jessie" w:date="2012-01-24T22:52:00Z">
        <w:r w:rsidR="00666590">
          <w:delText>future</w:delText>
        </w:r>
      </w:del>
      <w:ins w:id="346" w:author="Jessie" w:date="2012-01-24T22:52:00Z">
        <w:r w:rsidR="001F01D8">
          <w:t>subsequent</w:t>
        </w:r>
      </w:ins>
      <w:r w:rsidR="001F01D8">
        <w:t xml:space="preserve"> deliverable.</w:t>
      </w:r>
      <w:ins w:id="347" w:author="Jessie" w:date="2012-01-24T22:52:00Z">
        <w:r w:rsidR="001F01D8">
          <w:t xml:space="preserve"> </w:t>
        </w:r>
      </w:ins>
    </w:p>
    <w:p w:rsidR="00FA0C94" w:rsidRDefault="00FA0C94" w:rsidP="00FA0C94">
      <w:pPr>
        <w:pStyle w:val="Heading2"/>
        <w:pPrChange w:id="348" w:author="Jessie" w:date="2012-01-24T22:52:00Z">
          <w:pPr/>
        </w:pPrChange>
      </w:pPr>
      <w:bookmarkStart w:id="349" w:name="_Toc260486278"/>
      <w:bookmarkStart w:id="350" w:name="_Toc260343315"/>
      <w:r>
        <w:t>Requirements</w:t>
      </w:r>
      <w:bookmarkEnd w:id="349"/>
      <w:bookmarkEnd w:id="350"/>
    </w:p>
    <w:p w:rsidR="00FA0C94" w:rsidRDefault="001F01D8" w:rsidP="00FA0C94">
      <w:r>
        <w:t xml:space="preserve">Davis Zanot and Brian Cullinan </w:t>
      </w:r>
      <w:del w:id="351" w:author="Jessie" w:date="2012-01-24T22:52:00Z">
        <w:r w:rsidR="00FA0C94">
          <w:delText>began</w:delText>
        </w:r>
      </w:del>
      <w:ins w:id="352" w:author="Jessie" w:date="2012-01-24T22:52:00Z">
        <w:r>
          <w:t>set up initial</w:t>
        </w:r>
      </w:ins>
      <w:r>
        <w:t xml:space="preserve"> weekly meetings with the client </w:t>
      </w:r>
      <w:del w:id="353" w:author="Jessie" w:date="2012-01-24T22:52:00Z">
        <w:r w:rsidR="00AA0135">
          <w:delText xml:space="preserve">from early on </w:delText>
        </w:r>
      </w:del>
      <w:r>
        <w:t xml:space="preserve">to </w:t>
      </w:r>
      <w:del w:id="354" w:author="Jessie" w:date="2012-01-24T22:52:00Z">
        <w:r w:rsidR="00AA0135">
          <w:delText xml:space="preserve">get our </w:delText>
        </w:r>
      </w:del>
      <w:ins w:id="355" w:author="Jessie" w:date="2012-01-24T22:52:00Z">
        <w:r>
          <w:t xml:space="preserve">obtain the project </w:t>
        </w:r>
      </w:ins>
      <w:proofErr w:type="gramStart"/>
      <w:r>
        <w:t>requirements</w:t>
      </w:r>
      <w:proofErr w:type="gramEnd"/>
      <w:r>
        <w:t xml:space="preserve">. We proposed </w:t>
      </w:r>
      <w:ins w:id="356" w:author="Jessie" w:date="2012-01-24T22:52:00Z">
        <w:r>
          <w:t xml:space="preserve">various early </w:t>
        </w:r>
      </w:ins>
      <w:r>
        <w:t xml:space="preserve">solutions to </w:t>
      </w:r>
      <w:del w:id="357" w:author="Jessie" w:date="2012-01-24T22:52:00Z">
        <w:r w:rsidR="00AA0135">
          <w:delText xml:space="preserve">our client and </w:delText>
        </w:r>
        <w:r w:rsidR="00814897">
          <w:delText>asked for</w:delText>
        </w:r>
      </w:del>
      <w:ins w:id="358" w:author="Jessie" w:date="2012-01-24T22:52:00Z">
        <w:r>
          <w:t>problems, received</w:t>
        </w:r>
      </w:ins>
      <w:r>
        <w:t xml:space="preserve"> feedback to </w:t>
      </w:r>
      <w:ins w:id="359" w:author="Jessie" w:date="2012-01-24T22:52:00Z">
        <w:r>
          <w:t xml:space="preserve">better </w:t>
        </w:r>
      </w:ins>
      <w:r>
        <w:t xml:space="preserve">understand </w:t>
      </w:r>
      <w:del w:id="360" w:author="Jessie" w:date="2012-01-24T22:52:00Z">
        <w:r w:rsidR="00814897">
          <w:delText>exactly what was wanted</w:delText>
        </w:r>
        <w:r w:rsidR="00AA0135">
          <w:delText>.</w:delText>
        </w:r>
        <w:r w:rsidR="00814897">
          <w:delText xml:space="preserve"> Our </w:delText>
        </w:r>
      </w:del>
      <w:ins w:id="361" w:author="Jessie" w:date="2012-01-24T22:52:00Z">
        <w:r>
          <w:t xml:space="preserve">the desired result, and refined our methods accordingly. The final set of </w:t>
        </w:r>
      </w:ins>
      <w:r>
        <w:t xml:space="preserve">requirements </w:t>
      </w:r>
      <w:del w:id="362" w:author="Jessie" w:date="2012-01-24T22:52:00Z">
        <w:r w:rsidR="00814897">
          <w:delText>ended up including</w:delText>
        </w:r>
      </w:del>
      <w:ins w:id="363" w:author="Jessie" w:date="2012-01-24T22:52:00Z">
        <w:r>
          <w:t>were pared down to</w:t>
        </w:r>
      </w:ins>
      <w:r>
        <w:t xml:space="preserve"> a custom theme, an easily browse-able catalog for baseball cards</w:t>
      </w:r>
      <w:del w:id="364" w:author="Jessie" w:date="2012-01-24T22:52:00Z">
        <w:r w:rsidR="00814897">
          <w:delText xml:space="preserve">, a </w:delText>
        </w:r>
      </w:del>
      <w:ins w:id="365" w:author="Jessie" w:date="2012-01-24T22:52:00Z">
        <w:r>
          <w:t xml:space="preserve"> and easy product entry page for the new </w:t>
        </w:r>
      </w:ins>
      <w:r>
        <w:t xml:space="preserve">functional online store, </w:t>
      </w:r>
      <w:del w:id="366" w:author="Jessie" w:date="2012-01-24T22:52:00Z">
        <w:r w:rsidR="004C780A">
          <w:delText>an</w:delText>
        </w:r>
      </w:del>
      <w:ins w:id="367" w:author="Jessie" w:date="2012-01-24T22:52:00Z">
        <w:r>
          <w:t>a</w:t>
        </w:r>
      </w:ins>
      <w:r>
        <w:t xml:space="preserve"> new events calendar, and a basic port of existing content. </w:t>
      </w:r>
      <w:r w:rsidR="00DC7B3E">
        <w:t xml:space="preserve">We </w:t>
      </w:r>
      <w:del w:id="368" w:author="Jessie" w:date="2012-01-24T22:52:00Z">
        <w:r w:rsidR="00DC7B3E">
          <w:delText xml:space="preserve">constrained </w:delText>
        </w:r>
        <w:r w:rsidR="00DB5719">
          <w:delText>the amount of our requirements</w:delText>
        </w:r>
      </w:del>
      <w:ins w:id="369" w:author="Jessie" w:date="2012-01-24T22:52:00Z">
        <w:r>
          <w:t>restricted the improvements to such important overhauls</w:t>
        </w:r>
      </w:ins>
      <w:r w:rsidR="00DB5719">
        <w:t xml:space="preserve"> </w:t>
      </w:r>
      <w:r>
        <w:t xml:space="preserve">in order to </w:t>
      </w:r>
      <w:del w:id="370" w:author="Jessie" w:date="2012-01-24T22:52:00Z">
        <w:r w:rsidR="00DB5719">
          <w:delText xml:space="preserve">be able to </w:delText>
        </w:r>
      </w:del>
      <w:r>
        <w:t xml:space="preserve">do </w:t>
      </w:r>
      <w:del w:id="371" w:author="Jessie" w:date="2012-01-24T22:52:00Z">
        <w:r w:rsidR="00DB5719">
          <w:delText>as much</w:delText>
        </w:r>
      </w:del>
      <w:ins w:id="372" w:author="Jessie" w:date="2012-01-24T22:52:00Z">
        <w:r>
          <w:t>enough</w:t>
        </w:r>
      </w:ins>
      <w:r>
        <w:t xml:space="preserve"> testing </w:t>
      </w:r>
      <w:del w:id="373" w:author="Jessie" w:date="2012-01-24T22:52:00Z">
        <w:r w:rsidR="00DB5719">
          <w:delText>as possible to make</w:delText>
        </w:r>
      </w:del>
      <w:ins w:id="374" w:author="Jessie" w:date="2012-01-24T22:52:00Z">
        <w:r>
          <w:t>for</w:t>
        </w:r>
      </w:ins>
      <w:r>
        <w:t xml:space="preserve"> a viable product</w:t>
      </w:r>
      <w:ins w:id="375" w:author="Jessie" w:date="2012-01-24T22:52:00Z">
        <w:r>
          <w:t xml:space="preserve"> within the time frame</w:t>
        </w:r>
      </w:ins>
      <w:r>
        <w:t>.</w:t>
      </w:r>
    </w:p>
    <w:p w:rsidR="00DB5719" w:rsidRDefault="00A97197" w:rsidP="00DB5719">
      <w:pPr>
        <w:pStyle w:val="Heading2"/>
        <w:pPrChange w:id="376" w:author="Jessie" w:date="2012-01-24T22:52:00Z">
          <w:pPr/>
        </w:pPrChange>
      </w:pPr>
      <w:bookmarkStart w:id="377" w:name="_Toc260486279"/>
      <w:bookmarkStart w:id="378" w:name="_Toc260343316"/>
      <w:r>
        <w:t>Implementation</w:t>
      </w:r>
      <w:bookmarkEnd w:id="377"/>
      <w:bookmarkEnd w:id="378"/>
    </w:p>
    <w:p w:rsidR="00DB5719" w:rsidRDefault="00C63390" w:rsidP="00DB5719">
      <w:r>
        <w:t xml:space="preserve">The 1-Hitter Programmers proposed </w:t>
      </w:r>
      <w:r w:rsidR="00FB3C90">
        <w:t>re-launching the entire AZMLA website.</w:t>
      </w:r>
      <w:r w:rsidR="00370CFA">
        <w:t xml:space="preserve"> This solution features all dynamic content,</w:t>
      </w:r>
      <w:r w:rsidR="001F01D8">
        <w:t xml:space="preserve"> </w:t>
      </w:r>
      <w:del w:id="379" w:author="Jessie" w:date="2012-01-24T22:52:00Z">
        <w:r w:rsidR="00370CFA">
          <w:delText>an</w:delText>
        </w:r>
      </w:del>
      <w:ins w:id="380" w:author="Jessie" w:date="2012-01-24T22:52:00Z">
        <w:r w:rsidR="001F01D8">
          <w:t>with the required</w:t>
        </w:r>
      </w:ins>
      <w:r w:rsidR="001F01D8">
        <w:t xml:space="preserve"> online store, </w:t>
      </w:r>
      <w:del w:id="381" w:author="Jessie" w:date="2012-01-24T22:52:00Z">
        <w:r w:rsidR="00370CFA">
          <w:delText>an</w:delText>
        </w:r>
      </w:del>
      <w:ins w:id="382" w:author="Jessie" w:date="2012-01-24T22:52:00Z">
        <w:r w:rsidR="001F01D8">
          <w:t>overhauled</w:t>
        </w:r>
      </w:ins>
      <w:r w:rsidR="001F01D8">
        <w:t xml:space="preserve"> </w:t>
      </w:r>
      <w:r w:rsidR="00370CFA">
        <w:t>events calendar, and easy product entry for baseball cards.</w:t>
      </w:r>
    </w:p>
    <w:p w:rsidR="009032CA" w:rsidRDefault="009032CA" w:rsidP="00DB5719">
      <w:r>
        <w:rPr>
          <w:noProof/>
        </w:rPr>
        <w:drawing>
          <wp:inline distT="0" distB="0" distL="0" distR="0">
            <wp:extent cx="6000750" cy="3381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000750" cy="3381375"/>
                    </a:xfrm>
                    <a:prstGeom prst="rect">
                      <a:avLst/>
                    </a:prstGeom>
                    <a:noFill/>
                    <a:ln w="9525">
                      <a:noFill/>
                      <a:miter lim="800000"/>
                      <a:headEnd/>
                      <a:tailEnd/>
                    </a:ln>
                  </pic:spPr>
                </pic:pic>
              </a:graphicData>
            </a:graphic>
          </wp:inline>
        </w:drawing>
      </w:r>
    </w:p>
    <w:p w:rsidR="00A97197" w:rsidRDefault="00A97197" w:rsidP="00A97197">
      <w:pPr>
        <w:pStyle w:val="Heading2"/>
        <w:pPrChange w:id="383" w:author="Jessie" w:date="2012-01-24T22:52:00Z">
          <w:pPr/>
        </w:pPrChange>
      </w:pPr>
      <w:bookmarkStart w:id="384" w:name="_Toc260486280"/>
      <w:bookmarkStart w:id="385" w:name="_Toc260343317"/>
      <w:r>
        <w:t>Architecture</w:t>
      </w:r>
      <w:bookmarkEnd w:id="384"/>
      <w:bookmarkEnd w:id="385"/>
    </w:p>
    <w:p w:rsidR="002C22C5" w:rsidRDefault="00A97197" w:rsidP="002C22C5">
      <w:del w:id="386" w:author="Jessie" w:date="2012-01-24T22:52:00Z">
        <w:r>
          <w:delText>The architecture of our solution is hard to describe considering there is no object-oriented code in it.</w:delText>
        </w:r>
        <w:r w:rsidR="00257A4E">
          <w:delText xml:space="preserve"> Everything we've</w:delText>
        </w:r>
      </w:del>
      <w:ins w:id="387" w:author="Jessie" w:date="2012-01-24T22:52:00Z">
        <w:r w:rsidR="00257A4E">
          <w:t xml:space="preserve">Everything </w:t>
        </w:r>
        <w:r w:rsidR="001F01D8">
          <w:t>we have</w:t>
        </w:r>
      </w:ins>
      <w:r w:rsidR="00257A4E">
        <w:t xml:space="preserve"> done is inside </w:t>
      </w:r>
      <w:proofErr w:type="spellStart"/>
      <w:r w:rsidR="00257A4E">
        <w:t>Drupal</w:t>
      </w:r>
      <w:proofErr w:type="spellEnd"/>
      <w:r w:rsidR="00257A4E">
        <w:t>.</w:t>
      </w:r>
      <w:r w:rsidR="00D04DD0">
        <w:t xml:space="preserve"> The parts we implemented code for was the custom theme, baseball catalog, events calendar, user profiles, and </w:t>
      </w:r>
      <w:r w:rsidR="007317F2">
        <w:t>simple baseball</w:t>
      </w:r>
      <w:r w:rsidR="00D04DD0">
        <w:t xml:space="preserve"> card entry.</w:t>
      </w:r>
      <w:r w:rsidR="007317F2">
        <w:t xml:space="preserve"> The existing content is a set of nodes that went right into </w:t>
      </w:r>
      <w:proofErr w:type="spellStart"/>
      <w:r w:rsidR="007317F2">
        <w:t>Drupal</w:t>
      </w:r>
      <w:proofErr w:type="spellEnd"/>
      <w:r w:rsidR="007317F2">
        <w:t xml:space="preserve"> though it took a lot of configuring to make it work correctly.</w:t>
      </w:r>
    </w:p>
    <w:p w:rsidR="002C22C5" w:rsidRDefault="002C22C5" w:rsidP="002C22C5">
      <w:pPr>
        <w:pStyle w:val="Heading3"/>
        <w:rPr>
          <w:ins w:id="388" w:author="Jessie" w:date="2012-01-24T22:52:00Z"/>
        </w:rPr>
      </w:pPr>
      <w:ins w:id="389" w:author="Jessie" w:date="2012-01-24T22:52:00Z">
        <w:r>
          <w:t>Existing Content</w:t>
        </w:r>
      </w:ins>
    </w:p>
    <w:p w:rsidR="002C22C5" w:rsidRDefault="002C22C5" w:rsidP="002C22C5">
      <w:pPr>
        <w:rPr>
          <w:ins w:id="390" w:author="Jessie" w:date="2012-01-24T22:52:00Z"/>
        </w:rPr>
      </w:pPr>
      <w:ins w:id="391" w:author="Jessie" w:date="2012-01-24T22:52:00Z">
        <w:r>
          <w:t>All of the existing con</w:t>
        </w:r>
        <w:r w:rsidR="001F01D8">
          <w:t>tent was migrated from the old, disjunct</w:t>
        </w:r>
        <w:r>
          <w:t>, sta</w:t>
        </w:r>
        <w:r w:rsidR="001F01D8">
          <w:t>tic, poorly designed website,</w:t>
        </w:r>
        <w:r>
          <w:t xml:space="preserve"> to the new</w:t>
        </w:r>
        <w:r w:rsidR="001F01D8">
          <w:t>, uniform,</w:t>
        </w:r>
        <w:r>
          <w:t xml:space="preserve"> </w:t>
        </w:r>
        <w:r w:rsidR="001F01D8">
          <w:t>interactive, modern</w:t>
        </w:r>
        <w:r>
          <w:t xml:space="preserve"> website.</w:t>
        </w:r>
      </w:ins>
    </w:p>
    <w:p w:rsidR="002C22C5" w:rsidRDefault="002C22C5" w:rsidP="002C22C5">
      <w:pPr>
        <w:pStyle w:val="Heading3"/>
        <w:rPr>
          <w:ins w:id="392" w:author="Jessie" w:date="2012-01-24T22:52:00Z"/>
        </w:rPr>
      </w:pPr>
      <w:ins w:id="393" w:author="Jessie" w:date="2012-01-24T22:52:00Z">
        <w:r>
          <w:t>Theme</w:t>
        </w:r>
      </w:ins>
    </w:p>
    <w:p w:rsidR="002C22C5" w:rsidRDefault="002C22C5" w:rsidP="002C22C5">
      <w:pPr>
        <w:rPr>
          <w:ins w:id="394" w:author="Jessie" w:date="2012-01-24T22:52:00Z"/>
        </w:rPr>
      </w:pPr>
      <w:proofErr w:type="spellStart"/>
      <w:ins w:id="395" w:author="Jessie" w:date="2012-01-24T22:52:00Z">
        <w:r>
          <w:t>Drupal</w:t>
        </w:r>
        <w:proofErr w:type="spellEnd"/>
        <w:r>
          <w:t xml:space="preserve"> comes with a core</w:t>
        </w:r>
        <w:r w:rsidR="001F01D8">
          <w:t xml:space="preserve"> set</w:t>
        </w:r>
        <w:r>
          <w:t xml:space="preserve"> of theme functionality that allowed us to create a comple</w:t>
        </w:r>
        <w:r w:rsidR="001F01D8">
          <w:t>tely custom look uniformly</w:t>
        </w:r>
        <w:r>
          <w:t xml:space="preserve"> acros</w:t>
        </w:r>
        <w:r w:rsidR="001F01D8">
          <w:t xml:space="preserve">s the </w:t>
        </w:r>
        <w:r>
          <w:t>website.</w:t>
        </w:r>
      </w:ins>
    </w:p>
    <w:p w:rsidR="002C22C5" w:rsidRDefault="002C22C5" w:rsidP="002C22C5">
      <w:pPr>
        <w:pStyle w:val="Heading3"/>
        <w:rPr>
          <w:ins w:id="396" w:author="Jessie" w:date="2012-01-24T22:52:00Z"/>
        </w:rPr>
      </w:pPr>
      <w:ins w:id="397" w:author="Jessie" w:date="2012-01-24T22:52:00Z">
        <w:r>
          <w:t>Baseball Catalog</w:t>
        </w:r>
      </w:ins>
    </w:p>
    <w:p w:rsidR="002C22C5" w:rsidRDefault="002C22C5" w:rsidP="002C22C5">
      <w:pPr>
        <w:rPr>
          <w:ins w:id="398" w:author="Jessie" w:date="2012-01-24T22:52:00Z"/>
        </w:rPr>
      </w:pPr>
      <w:ins w:id="399" w:author="Jessie" w:date="2012-01-24T22:52:00Z">
        <w:r>
          <w:t xml:space="preserve">The baseball catalog was a module built on </w:t>
        </w:r>
        <w:proofErr w:type="spellStart"/>
        <w:r>
          <w:t>Ubercart</w:t>
        </w:r>
        <w:proofErr w:type="spellEnd"/>
        <w:r>
          <w:t xml:space="preserve"> (the basic store functionality) that allows users to easily bro</w:t>
        </w:r>
        <w:r w:rsidR="001F01D8">
          <w:t>wse and find the products they desire</w:t>
        </w:r>
        <w:r>
          <w:t>.</w:t>
        </w:r>
      </w:ins>
    </w:p>
    <w:p w:rsidR="002C22C5" w:rsidRDefault="002C22C5" w:rsidP="002C22C5">
      <w:pPr>
        <w:pStyle w:val="Heading3"/>
        <w:rPr>
          <w:ins w:id="400" w:author="Jessie" w:date="2012-01-24T22:52:00Z"/>
        </w:rPr>
      </w:pPr>
      <w:ins w:id="401" w:author="Jessie" w:date="2012-01-24T22:52:00Z">
        <w:r>
          <w:t>Baseball Card Entry</w:t>
        </w:r>
      </w:ins>
    </w:p>
    <w:p w:rsidR="002C22C5" w:rsidRDefault="002C22C5" w:rsidP="002C22C5">
      <w:pPr>
        <w:rPr>
          <w:ins w:id="402" w:author="Jessie" w:date="2012-01-24T22:52:00Z"/>
        </w:rPr>
      </w:pPr>
      <w:ins w:id="403" w:author="Jessie" w:date="2012-01-24T22:52:00Z">
        <w:r>
          <w:t>Th</w:t>
        </w:r>
        <w:r w:rsidR="001F01D8">
          <w:t>e original product entry page was complex and included unneeded options</w:t>
        </w:r>
        <w:r>
          <w:t>.  We</w:t>
        </w:r>
        <w:r w:rsidR="001F01D8">
          <w:t xml:space="preserve"> streamlined the entry page, and</w:t>
        </w:r>
        <w:r>
          <w:t xml:space="preserve"> created a card entry page for our client </w:t>
        </w:r>
        <w:r w:rsidR="001F01D8">
          <w:t xml:space="preserve">so he could </w:t>
        </w:r>
        <w:r>
          <w:t>easily and quickly add baseball card</w:t>
        </w:r>
        <w:r w:rsidR="001F01D8">
          <w:t>s</w:t>
        </w:r>
        <w:r>
          <w:t xml:space="preserve"> to the store.</w:t>
        </w:r>
      </w:ins>
    </w:p>
    <w:p w:rsidR="00B04CE3" w:rsidRDefault="00B04CE3" w:rsidP="00B04CE3">
      <w:pPr>
        <w:pStyle w:val="Heading3"/>
        <w:rPr>
          <w:ins w:id="404" w:author="Jessie" w:date="2012-01-24T22:52:00Z"/>
        </w:rPr>
      </w:pPr>
      <w:ins w:id="405" w:author="Jessie" w:date="2012-01-24T22:52:00Z">
        <w:r>
          <w:t>Configured Modules</w:t>
        </w:r>
      </w:ins>
    </w:p>
    <w:p w:rsidR="00B04CE3" w:rsidRPr="00B04CE3" w:rsidRDefault="00B04CE3" w:rsidP="00B04CE3">
      <w:pPr>
        <w:rPr>
          <w:ins w:id="406" w:author="Jessie" w:date="2012-01-24T22:52:00Z"/>
        </w:rPr>
      </w:pPr>
      <w:ins w:id="407" w:author="Jessie" w:date="2012-01-24T22:52:00Z">
        <w:r>
          <w:t>We also set up modul</w:t>
        </w:r>
        <w:r w:rsidR="001F01D8">
          <w:t>es for displaying the Calendar and</w:t>
        </w:r>
        <w:r>
          <w:t xml:space="preserve"> user profiles.  You can see how all of </w:t>
        </w:r>
        <w:r w:rsidR="001F01D8">
          <w:t>these modules fit together below. We</w:t>
        </w:r>
        <w:r>
          <w:t xml:space="preserve"> successfully built our system using this architecture.</w:t>
        </w:r>
      </w:ins>
    </w:p>
    <w:p w:rsidR="00A97197" w:rsidRPr="00A97197" w:rsidRDefault="00A9010D" w:rsidP="00A97197">
      <w:r>
        <w:pict>
          <v:group id="_x0000_s1026" editas="canvas" style="width:522.75pt;height:266.35pt;mso-position-horizontal-relative:char;mso-position-vertical-relative:line" coordorigin="1440,2458" coordsize="10455,53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458;width:10455;height:5327" o:preferrelative="f">
              <v:fill o:detectmouseclick="t"/>
              <v:path o:extrusionok="t" o:connecttype="none"/>
              <o:lock v:ext="edit" text="t"/>
            </v:shape>
            <v:roundrect id="_x0000_s1028" style="position:absolute;left:1772;top:3073;width:8400;height:4590" arcsize="10923f" filled="f" fillcolor="#6a654a" strokecolor="#b8cce4 [1300]" strokeweight="1pt">
              <v:fill color2="#205867 [1608]"/>
              <v:stroke dashstyle="1 1" endcap="round"/>
              <v:shadow type="perspective" color="#b6dde8 [1304]" opacity=".5" origin=",.5" offset="0,0" matrix=",-56756f,,.5"/>
              <v:textbox style="mso-next-textbox:#_x0000_s1028">
                <w:txbxContent>
                  <w:p w:rsidR="00A97197" w:rsidRPr="00A97197" w:rsidRDefault="00A97197" w:rsidP="00A97197">
                    <w:pPr>
                      <w:rPr>
                        <w:rFonts w:ascii="Berlin Sans FB Demi" w:hAnsi="Berlin Sans FB Demi"/>
                        <w:sz w:val="48"/>
                        <w:szCs w:val="48"/>
                      </w:rPr>
                    </w:pPr>
                    <w:proofErr w:type="spellStart"/>
                    <w:r w:rsidRPr="00A97197">
                      <w:rPr>
                        <w:rFonts w:ascii="Berlin Sans FB Demi" w:hAnsi="Berlin Sans FB Demi"/>
                        <w:sz w:val="48"/>
                        <w:szCs w:val="48"/>
                      </w:rPr>
                      <w:t>Drupal</w:t>
                    </w:r>
                    <w:proofErr w:type="spellEnd"/>
                    <w:r w:rsidRPr="00A97197">
                      <w:rPr>
                        <w:rFonts w:ascii="Berlin Sans FB Demi" w:hAnsi="Berlin Sans FB Demi"/>
                        <w:sz w:val="48"/>
                        <w:szCs w:val="48"/>
                      </w:rPr>
                      <w:t xml:space="preserve"> Core</w:t>
                    </w:r>
                  </w:p>
                </w:txbxContent>
              </v:textbox>
            </v:roundrect>
            <v:roundrect id="_x0000_s1029" style="position:absolute;left:4875;top:3485;width:4936;height:1448" arcsize="10923f" fillcolor="#1f497d [3215]" stroked="f" strokecolor="#f2f2f2 [3041]" strokeweight="3pt">
              <v:shadow on="t" color="#243f60 [1604]" opacity=".5" offset="6pt,6pt"/>
              <v:textbox style="mso-next-textbox:#_x0000_s1029">
                <w:txbxContent>
                  <w:p w:rsidR="00A97197" w:rsidRPr="001C6FA6" w:rsidRDefault="00A97197" w:rsidP="00A97197">
                    <w:pPr>
                      <w:rPr>
                        <w:rFonts w:ascii="Berlin Sans FB Demi" w:hAnsi="Berlin Sans FB Demi"/>
                        <w:color w:val="FFFFFF" w:themeColor="background1"/>
                        <w:sz w:val="28"/>
                        <w:szCs w:val="28"/>
                      </w:rPr>
                    </w:pPr>
                    <w:proofErr w:type="spellStart"/>
                    <w:r w:rsidRPr="001C6FA6">
                      <w:rPr>
                        <w:rFonts w:ascii="Berlin Sans FB Demi" w:hAnsi="Berlin Sans FB Demi"/>
                        <w:color w:val="FFFFFF" w:themeColor="background1"/>
                        <w:sz w:val="28"/>
                        <w:szCs w:val="28"/>
                      </w:rPr>
                      <w:t>Drupal</w:t>
                    </w:r>
                    <w:proofErr w:type="spellEnd"/>
                    <w:r w:rsidRPr="001C6FA6">
                      <w:rPr>
                        <w:rFonts w:ascii="Berlin Sans FB Demi" w:hAnsi="Berlin Sans FB Demi"/>
                        <w:color w:val="FFFFFF" w:themeColor="background1"/>
                        <w:sz w:val="28"/>
                        <w:szCs w:val="28"/>
                      </w:rPr>
                      <w:t xml:space="preserve"> </w:t>
                    </w:r>
                    <w:proofErr w:type="spellStart"/>
                    <w:r w:rsidRPr="001C6FA6">
                      <w:rPr>
                        <w:rFonts w:ascii="Berlin Sans FB Demi" w:hAnsi="Berlin Sans FB Demi"/>
                        <w:color w:val="FFFFFF" w:themeColor="background1"/>
                        <w:sz w:val="32"/>
                        <w:szCs w:val="32"/>
                      </w:rPr>
                      <w:t>Theming</w:t>
                    </w:r>
                    <w:proofErr w:type="spellEnd"/>
                    <w:r w:rsidRPr="001C6FA6">
                      <w:rPr>
                        <w:rFonts w:ascii="Berlin Sans FB Demi" w:hAnsi="Berlin Sans FB Demi"/>
                        <w:color w:val="FFFFFF" w:themeColor="background1"/>
                        <w:sz w:val="28"/>
                        <w:szCs w:val="28"/>
                      </w:rPr>
                      <w:t xml:space="preserve"> Engine</w:t>
                    </w:r>
                  </w:p>
                </w:txbxContent>
              </v:textbox>
            </v:roundrect>
            <v:roundrect id="_x0000_s1030" style="position:absolute;left:5040;top:4106;width:4591;height:718" arcsize="10923f" fillcolor="#4f81bd [3204]" stroked="f" strokecolor="#f2f2f2 [3041]" strokeweight="3pt">
              <v:shadow on="t" type="perspective" color="#205867 [1608]" opacity=".5" offset="1pt" offset2="-1pt"/>
              <v:textbox style="mso-next-textbox:#_x0000_s1030">
                <w:txbxContent>
                  <w:p w:rsidR="00A97197" w:rsidRPr="001C6FA6" w:rsidRDefault="00A97197" w:rsidP="00A97197">
                    <w:pPr>
                      <w:rPr>
                        <w:rFonts w:ascii="Berlin Sans FB Demi" w:hAnsi="Berlin Sans FB Demi"/>
                        <w:color w:val="FFFFFF" w:themeColor="background1"/>
                        <w:sz w:val="32"/>
                        <w:szCs w:val="32"/>
                      </w:rPr>
                    </w:pPr>
                    <w:r>
                      <w:rPr>
                        <w:rFonts w:ascii="Berlin Sans FB Demi" w:hAnsi="Berlin Sans FB Demi"/>
                        <w:color w:val="FFFFFF" w:themeColor="background1"/>
                        <w:sz w:val="32"/>
                        <w:szCs w:val="32"/>
                      </w:rPr>
                      <w:t>Custom AZMLA</w:t>
                    </w:r>
                    <w:r w:rsidRPr="001C6FA6">
                      <w:rPr>
                        <w:rFonts w:ascii="Berlin Sans FB Demi" w:hAnsi="Berlin Sans FB Demi"/>
                        <w:color w:val="FFFFFF" w:themeColor="background1"/>
                        <w:sz w:val="32"/>
                        <w:szCs w:val="32"/>
                      </w:rPr>
                      <w:t xml:space="preserve"> Theme</w:t>
                    </w:r>
                  </w:p>
                </w:txbxContent>
              </v:textbox>
            </v:roundrect>
            <v:roundrect id="_x0000_s1031" style="position:absolute;left:2058;top:5142;width:7753;height:2319" arcsize="10923f" fillcolor="#1f497d [3215]" stroked="f" strokecolor="#f2f2f2 [3041]" strokeweight="3pt">
              <v:shadow on="t" color="#243f60 [1604]" opacity=".5" offset="6pt,6pt"/>
              <v:textbox style="mso-next-textbox:#_x0000_s1031">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32"/>
                        <w:szCs w:val="32"/>
                      </w:rPr>
                      <w:t>Modules</w:t>
                    </w:r>
                  </w:p>
                </w:txbxContent>
              </v:textbox>
            </v:roundrect>
            <v:roundrect id="_x0000_s1032" style="position:absolute;left:6648;top:5371;width:2490;height:612" arcsize="10923f" fillcolor="#4f81bd [3204]" stroked="f" strokecolor="#f2f2f2 [3041]" strokeweight="3pt">
              <v:shadow on="t" type="perspective" color="#205867 [1608]" opacity=".5" offset="1pt" offset2="-1pt"/>
              <v:textbox style="mso-next-textbox:#_x0000_s1032">
                <w:txbxContent>
                  <w:p w:rsidR="00A97197" w:rsidRPr="001C6FA6" w:rsidRDefault="00A97197" w:rsidP="00A97197">
                    <w:pPr>
                      <w:rPr>
                        <w:rFonts w:ascii="Berlin Sans FB Demi" w:hAnsi="Berlin Sans FB Demi"/>
                        <w:color w:val="FFFFFF" w:themeColor="background1"/>
                        <w:sz w:val="32"/>
                        <w:szCs w:val="32"/>
                      </w:rPr>
                    </w:pPr>
                    <w:r w:rsidRPr="001C6FA6">
                      <w:rPr>
                        <w:rFonts w:ascii="Berlin Sans FB Demi" w:hAnsi="Berlin Sans FB Demi"/>
                        <w:color w:val="FFFFFF" w:themeColor="background1"/>
                        <w:sz w:val="32"/>
                        <w:szCs w:val="32"/>
                      </w:rPr>
                      <w:t xml:space="preserve">User Profiles </w:t>
                    </w:r>
                  </w:p>
                </w:txbxContent>
              </v:textbox>
            </v:roundrect>
            <v:roundrect id="_x0000_s1033" style="position:absolute;left:3659;top:5371;width:2896;height:612" arcsize="10923f" fillcolor="#4f81bd [3204]" stroked="f" strokecolor="#f2f2f2 [3041]" strokeweight="3pt">
              <v:shadow on="t" type="perspective" color="#205867 [1608]" opacity=".5" offset="1pt" offset2="-1pt"/>
              <v:textbox style="mso-next-textbox:#_x0000_s1033">
                <w:txbxContent>
                  <w:p w:rsidR="00A97197" w:rsidRPr="001C6FA6" w:rsidRDefault="00A97197" w:rsidP="00A97197">
                    <w:pPr>
                      <w:jc w:val="center"/>
                      <w:rPr>
                        <w:rFonts w:ascii="Berlin Sans FB Demi" w:hAnsi="Berlin Sans FB Demi"/>
                        <w:color w:val="FFFFFF" w:themeColor="background1"/>
                        <w:sz w:val="32"/>
                        <w:szCs w:val="32"/>
                      </w:rPr>
                    </w:pPr>
                    <w:r w:rsidRPr="001C6FA6">
                      <w:rPr>
                        <w:rFonts w:ascii="Berlin Sans FB Demi" w:hAnsi="Berlin Sans FB Demi"/>
                        <w:color w:val="FFFFFF" w:themeColor="background1"/>
                        <w:sz w:val="32"/>
                        <w:szCs w:val="32"/>
                      </w:rPr>
                      <w:t xml:space="preserve">Events </w:t>
                    </w:r>
                    <w:r w:rsidRPr="001C6FA6">
                      <w:rPr>
                        <w:rFonts w:ascii="Berlin Sans FB Demi" w:hAnsi="Berlin Sans FB Demi"/>
                        <w:color w:val="FFFFFF" w:themeColor="background1"/>
                        <w:sz w:val="28"/>
                        <w:szCs w:val="28"/>
                      </w:rPr>
                      <w:t>Calendar</w:t>
                    </w:r>
                  </w:p>
                </w:txbxContent>
              </v:textbox>
            </v:roundrect>
            <v:roundrect id="_x0000_s1034" style="position:absolute;left:2236;top:6089;width:7067;height:1244" arcsize="10923f" fillcolor="#4f81bd [3204]" stroked="f" strokecolor="#f2f2f2 [3041]" strokeweight="3pt">
              <v:shadow on="t" type="perspective" color="#205867 [1608]" opacity=".5" offset="1pt" offset2="-1pt"/>
              <v:textbox style="mso-next-textbox:#_x0000_s1034">
                <w:txbxContent>
                  <w:p w:rsidR="00A97197" w:rsidRPr="001C6FA6" w:rsidRDefault="00A97197" w:rsidP="00A97197">
                    <w:pPr>
                      <w:rPr>
                        <w:rFonts w:ascii="Berlin Sans FB Demi" w:hAnsi="Berlin Sans FB Demi"/>
                        <w:color w:val="FFFFFF" w:themeColor="background1"/>
                        <w:sz w:val="32"/>
                        <w:szCs w:val="32"/>
                      </w:rPr>
                    </w:pPr>
                    <w:proofErr w:type="spellStart"/>
                    <w:r w:rsidRPr="001C6FA6">
                      <w:rPr>
                        <w:rFonts w:ascii="Berlin Sans FB Demi" w:hAnsi="Berlin Sans FB Demi"/>
                        <w:color w:val="FFFFFF" w:themeColor="background1"/>
                        <w:sz w:val="28"/>
                        <w:szCs w:val="28"/>
                      </w:rPr>
                      <w:t>Ubercart</w:t>
                    </w:r>
                    <w:proofErr w:type="spellEnd"/>
                  </w:p>
                </w:txbxContent>
              </v:textbox>
            </v:roundrect>
            <v:roundrect id="_x0000_s1035" style="position:absolute;left:2236;top:6672;width:2624;height:555" arcsize="10923f" fillcolor="#8db3e2 [1311]" stroked="f" strokecolor="#92cddc [1944]" strokeweight="1pt">
              <v:fill color2="#b6dde8 [1304]"/>
              <v:shadow on="t" type="perspective" color="#205867 [1608]" opacity=".5" offset="1pt" offset2="-3pt"/>
              <v:textbox style="mso-next-textbox:#_x0000_s1035">
                <w:txbxContent>
                  <w:p w:rsidR="00A97197" w:rsidRPr="00D86CDE" w:rsidRDefault="00A97197" w:rsidP="00A97197">
                    <w:pPr>
                      <w:rPr>
                        <w:rFonts w:ascii="Berlin Sans FB Demi" w:hAnsi="Berlin Sans FB Demi"/>
                        <w:color w:val="FFFFFF" w:themeColor="background1"/>
                        <w:sz w:val="28"/>
                        <w:szCs w:val="28"/>
                      </w:rPr>
                    </w:pPr>
                    <w:r w:rsidRPr="00D86CDE">
                      <w:rPr>
                        <w:rFonts w:ascii="Berlin Sans FB Demi" w:hAnsi="Berlin Sans FB Demi"/>
                        <w:color w:val="FFFFFF" w:themeColor="background1"/>
                        <w:sz w:val="28"/>
                        <w:szCs w:val="28"/>
                      </w:rPr>
                      <w:t>Baseball Catalog</w:t>
                    </w:r>
                  </w:p>
                </w:txbxContent>
              </v:textbox>
            </v:roundrect>
            <v:roundrect id="_x0000_s1036" style="position:absolute;left:4950;top:6672;width:4051;height:555" arcsize="10923f" fillcolor="#8db3e2 [1311]" stroked="f" strokecolor="#92cddc [1944]" strokeweight="1pt">
              <v:fill color2="#b6dde8 [1304]"/>
              <v:shadow on="t" type="perspective" color="#205867 [1608]" opacity=".5" offset="1pt" offset2="-3pt"/>
              <v:textbox style="mso-next-textbox:#_x0000_s1036">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28"/>
                        <w:szCs w:val="28"/>
                      </w:rPr>
                      <w:t>Simple Baseball Card Entry</w:t>
                    </w:r>
                  </w:p>
                </w:txbxContent>
              </v:textbox>
            </v:roundrect>
            <v:roundrect id="_x0000_s1037" style="position:absolute;left:2058;top:4132;width:2383;height:692" arcsize="10923f" fillcolor="#1f497d [3215]" stroked="f" strokecolor="#f2f2f2 [3041]" strokeweight="3pt">
              <v:shadow on="t" color="#243f60 [1604]" opacity=".5" offset="6pt,6pt"/>
              <v:textbox style="mso-next-textbox:#_x0000_s1037">
                <w:txbxContent>
                  <w:p w:rsidR="00A97197" w:rsidRPr="001C6FA6" w:rsidRDefault="00A97197" w:rsidP="00A97197">
                    <w:pPr>
                      <w:rPr>
                        <w:rFonts w:ascii="Berlin Sans FB Demi" w:hAnsi="Berlin Sans FB Demi"/>
                        <w:color w:val="FFFFFF" w:themeColor="background1"/>
                        <w:sz w:val="28"/>
                        <w:szCs w:val="28"/>
                      </w:rPr>
                    </w:pPr>
                    <w:r w:rsidRPr="001C6FA6">
                      <w:rPr>
                        <w:rFonts w:ascii="Berlin Sans FB Demi" w:hAnsi="Berlin Sans FB Demi"/>
                        <w:color w:val="FFFFFF" w:themeColor="background1"/>
                        <w:sz w:val="28"/>
                        <w:szCs w:val="28"/>
                      </w:rPr>
                      <w:t>Existing Content</w:t>
                    </w:r>
                  </w:p>
                </w:txbxContent>
              </v:textbox>
            </v:roundrect>
            <w10:wrap type="none"/>
            <w10:anchorlock/>
          </v:group>
        </w:pict>
      </w:r>
    </w:p>
    <w:p w:rsidR="00A97197" w:rsidRDefault="006205D7" w:rsidP="00DB5719">
      <w:pPr>
        <w:rPr>
          <w:del w:id="408" w:author="Jessie" w:date="2012-01-24T22:52:00Z"/>
        </w:rPr>
      </w:pPr>
      <w:bookmarkStart w:id="409" w:name="_Toc260486281"/>
      <w:del w:id="410" w:author="Jessie" w:date="2012-01-24T22:52:00Z">
        <w:r>
          <w:delText>We successfully built ou</w:delText>
        </w:r>
        <w:r w:rsidR="0031393C">
          <w:delText>r system using this architecture</w:delText>
        </w:r>
        <w:r>
          <w:delText>.</w:delText>
        </w:r>
      </w:del>
    </w:p>
    <w:p w:rsidR="00D52F77" w:rsidRDefault="00B93DD8" w:rsidP="00D52F77">
      <w:pPr>
        <w:pStyle w:val="Heading1"/>
        <w:pPrChange w:id="411" w:author="Jessie" w:date="2012-01-24T22:52:00Z">
          <w:pPr/>
        </w:pPrChange>
      </w:pPr>
      <w:bookmarkStart w:id="412" w:name="_Toc260343318"/>
      <w:r>
        <w:t xml:space="preserve">Usability </w:t>
      </w:r>
      <w:r w:rsidR="00FA70BA">
        <w:t>Testing</w:t>
      </w:r>
      <w:bookmarkEnd w:id="409"/>
      <w:bookmarkEnd w:id="412"/>
    </w:p>
    <w:p w:rsidR="00D52F77" w:rsidRDefault="00D52F77" w:rsidP="00D52F77">
      <w:r>
        <w:t xml:space="preserve">We ran basic tests on the system to make sure it acted accordingly. Every bug, or obvious error, was fixed as we </w:t>
      </w:r>
      <w:del w:id="413" w:author="Jessie" w:date="2012-01-24T22:52:00Z">
        <w:r>
          <w:delText>ran into</w:delText>
        </w:r>
      </w:del>
      <w:ins w:id="414" w:author="Jessie" w:date="2012-01-24T22:52:00Z">
        <w:r w:rsidR="001F01D8">
          <w:t>encountered</w:t>
        </w:r>
      </w:ins>
      <w:r w:rsidR="001F01D8">
        <w:t xml:space="preserve"> them</w:t>
      </w:r>
      <w:r>
        <w:t xml:space="preserve">. </w:t>
      </w:r>
      <w:r w:rsidR="00D8676C">
        <w:t xml:space="preserve">We probably did too little testing on our solution overall, and never managed to do user testing. </w:t>
      </w:r>
      <w:r w:rsidR="00045E6D">
        <w:t>Conflicts with how we saw the catalog module working and how the customer wanted it to work resulted in a mixed design</w:t>
      </w:r>
      <w:r w:rsidR="00B04CE3">
        <w:t xml:space="preserve"> which may be simplified later. </w:t>
      </w:r>
      <w:ins w:id="415" w:author="Jessie" w:date="2012-01-24T22:52:00Z">
        <w:r w:rsidR="00B04CE3">
          <w:t xml:space="preserve"> However, it is important to note that the Catalog module was designed </w:t>
        </w:r>
        <w:r w:rsidR="001F01D8">
          <w:t>taking into consideration</w:t>
        </w:r>
        <w:r w:rsidR="00B04CE3">
          <w:t xml:space="preserve"> many other successful web-stores.  </w:t>
        </w:r>
      </w:ins>
      <w:r w:rsidR="00611448">
        <w:t xml:space="preserve">In the end, </w:t>
      </w:r>
      <w:del w:id="416" w:author="Jessie" w:date="2012-01-24T22:52:00Z">
        <w:r w:rsidR="00611448">
          <w:delText>the solution</w:delText>
        </w:r>
      </w:del>
      <w:ins w:id="417" w:author="Jessie" w:date="2012-01-24T22:52:00Z">
        <w:r w:rsidR="001F01D8">
          <w:t xml:space="preserve"> our web-store</w:t>
        </w:r>
      </w:ins>
      <w:r w:rsidR="00611448">
        <w:t xml:space="preserve"> is very usable</w:t>
      </w:r>
      <w:ins w:id="418" w:author="Jessie" w:date="2012-01-24T22:52:00Z">
        <w:r w:rsidR="001F01D8">
          <w:t>,</w:t>
        </w:r>
      </w:ins>
      <w:r w:rsidR="00611448">
        <w:t xml:space="preserve"> and a viable product for our customer.</w:t>
      </w:r>
    </w:p>
    <w:p w:rsidR="00B93DD8" w:rsidRDefault="00FA226B" w:rsidP="00FA226B">
      <w:pPr>
        <w:pStyle w:val="Heading1"/>
        <w:pPrChange w:id="419" w:author="Jessie" w:date="2012-01-24T22:52:00Z">
          <w:pPr/>
        </w:pPrChange>
      </w:pPr>
      <w:bookmarkStart w:id="420" w:name="_Toc260486282"/>
      <w:bookmarkStart w:id="421" w:name="_Toc260343319"/>
      <w:r>
        <w:t>Conclusion</w:t>
      </w:r>
      <w:bookmarkEnd w:id="420"/>
      <w:bookmarkEnd w:id="421"/>
    </w:p>
    <w:p w:rsidR="008706AD" w:rsidRDefault="00FA226B" w:rsidP="004739CE">
      <w:del w:id="422" w:author="Jessie" w:date="2012-01-24T22:52:00Z">
        <w:r>
          <w:delText xml:space="preserve">We </w:delText>
        </w:r>
      </w:del>
      <w:ins w:id="423" w:author="Jessie" w:date="2012-01-24T22:52:00Z">
        <w:r w:rsidR="00FC084E">
          <w:t>Our sponsor wanted a solution for selling sports memorabilia online, and w</w:t>
        </w:r>
        <w:r>
          <w:t xml:space="preserve">e </w:t>
        </w:r>
      </w:ins>
      <w:r>
        <w:t>produced a functioning</w:t>
      </w:r>
      <w:r w:rsidR="001F01D8">
        <w:t>, viable website</w:t>
      </w:r>
      <w:del w:id="424" w:author="Jessie" w:date="2012-01-24T22:52:00Z">
        <w:r>
          <w:delText xml:space="preserve"> for our sponsor.</w:delText>
        </w:r>
        <w:r w:rsidR="003908F9">
          <w:delText xml:space="preserve"> Our sponsor is happy</w:delText>
        </w:r>
      </w:del>
      <w:ins w:id="425" w:author="Jessie" w:date="2012-01-24T22:52:00Z">
        <w:r>
          <w:t>.</w:t>
        </w:r>
        <w:r w:rsidR="003908F9">
          <w:t xml:space="preserve"> </w:t>
        </w:r>
        <w:r w:rsidR="00FC084E">
          <w:t>The AZMLA has received more than they asked for</w:t>
        </w:r>
      </w:ins>
      <w:r w:rsidR="00FC084E">
        <w:t xml:space="preserve"> with </w:t>
      </w:r>
      <w:del w:id="426" w:author="Jessie" w:date="2012-01-24T22:52:00Z">
        <w:r w:rsidR="003908F9">
          <w:delText>it,</w:delText>
        </w:r>
      </w:del>
      <w:ins w:id="427" w:author="Jessie" w:date="2012-01-24T22:52:00Z">
        <w:r w:rsidR="00FC084E">
          <w:t>our</w:t>
        </w:r>
        <w:r w:rsidR="001F01D8">
          <w:t xml:space="preserve"> solution;</w:t>
        </w:r>
      </w:ins>
      <w:r w:rsidR="003908F9">
        <w:t xml:space="preserve"> </w:t>
      </w:r>
      <w:r w:rsidR="00FC084E">
        <w:t xml:space="preserve">though </w:t>
      </w:r>
      <w:del w:id="428" w:author="Jessie" w:date="2012-01-24T22:52:00Z">
        <w:r w:rsidR="003908F9">
          <w:delText>it may</w:delText>
        </w:r>
      </w:del>
      <w:ins w:id="429" w:author="Jessie" w:date="2012-01-24T22:52:00Z">
        <w:r w:rsidR="001F01D8">
          <w:t>we were</w:t>
        </w:r>
      </w:ins>
      <w:r w:rsidR="001F01D8">
        <w:t xml:space="preserve"> not </w:t>
      </w:r>
      <w:del w:id="430" w:author="Jessie" w:date="2012-01-24T22:52:00Z">
        <w:r w:rsidR="003908F9">
          <w:delText>end up with</w:delText>
        </w:r>
      </w:del>
      <w:ins w:id="431" w:author="Jessie" w:date="2012-01-24T22:52:00Z">
        <w:r w:rsidR="001F01D8">
          <w:t>able to implement</w:t>
        </w:r>
      </w:ins>
      <w:r w:rsidR="00FC084E">
        <w:t xml:space="preserve"> </w:t>
      </w:r>
      <w:r w:rsidR="003908F9">
        <w:t xml:space="preserve">every </w:t>
      </w:r>
      <w:ins w:id="432" w:author="Jessie" w:date="2012-01-24T22:52:00Z">
        <w:r w:rsidR="00FC084E">
          <w:t xml:space="preserve">last minute </w:t>
        </w:r>
        <w:r w:rsidR="001F01D8">
          <w:t xml:space="preserve">change our client </w:t>
        </w:r>
      </w:ins>
      <w:r w:rsidR="001F01D8">
        <w:t>suggested</w:t>
      </w:r>
      <w:del w:id="433" w:author="Jessie" w:date="2012-01-24T22:52:00Z">
        <w:r w:rsidR="003908F9">
          <w:delText xml:space="preserve"> change he wants, and</w:delText>
        </w:r>
      </w:del>
      <w:ins w:id="434" w:author="Jessie" w:date="2012-01-24T22:52:00Z">
        <w:r w:rsidR="00FC084E">
          <w:t>,</w:t>
        </w:r>
      </w:ins>
      <w:r w:rsidR="00FC084E">
        <w:t xml:space="preserve"> </w:t>
      </w:r>
      <w:r w:rsidR="003908F9">
        <w:t>we are satisfied with our solution</w:t>
      </w:r>
      <w:ins w:id="435" w:author="Jessie" w:date="2012-01-24T22:52:00Z">
        <w:r w:rsidR="00FC084E">
          <w:t xml:space="preserve"> and believe the AZMLA is too</w:t>
        </w:r>
      </w:ins>
      <w:r w:rsidR="003908F9">
        <w:t xml:space="preserve">. </w:t>
      </w:r>
    </w:p>
    <w:sectPr w:rsidR="008706AD" w:rsidSect="00EA1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747C2"/>
    <w:multiLevelType w:val="hybridMultilevel"/>
    <w:tmpl w:val="5F6079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42507F"/>
    <w:multiLevelType w:val="multilevel"/>
    <w:tmpl w:val="BA6AF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12E2F"/>
    <w:rsid w:val="000122E5"/>
    <w:rsid w:val="000213FA"/>
    <w:rsid w:val="00022EAF"/>
    <w:rsid w:val="00045E6D"/>
    <w:rsid w:val="000A6D47"/>
    <w:rsid w:val="000D57D9"/>
    <w:rsid w:val="00117ABA"/>
    <w:rsid w:val="0017524A"/>
    <w:rsid w:val="00177DE0"/>
    <w:rsid w:val="001B4F5B"/>
    <w:rsid w:val="001C3620"/>
    <w:rsid w:val="001F01D8"/>
    <w:rsid w:val="002350E3"/>
    <w:rsid w:val="00257A4E"/>
    <w:rsid w:val="0029051F"/>
    <w:rsid w:val="002A1030"/>
    <w:rsid w:val="002A4A00"/>
    <w:rsid w:val="002C22C5"/>
    <w:rsid w:val="002F3CC2"/>
    <w:rsid w:val="00311C38"/>
    <w:rsid w:val="0031393C"/>
    <w:rsid w:val="00316073"/>
    <w:rsid w:val="003221B9"/>
    <w:rsid w:val="003317FF"/>
    <w:rsid w:val="00342FFB"/>
    <w:rsid w:val="00370CFA"/>
    <w:rsid w:val="003908F9"/>
    <w:rsid w:val="00391C37"/>
    <w:rsid w:val="003B0D7D"/>
    <w:rsid w:val="003C635C"/>
    <w:rsid w:val="003E1FD0"/>
    <w:rsid w:val="00412E2F"/>
    <w:rsid w:val="0044552D"/>
    <w:rsid w:val="00463454"/>
    <w:rsid w:val="004739CE"/>
    <w:rsid w:val="004A54F3"/>
    <w:rsid w:val="004C5295"/>
    <w:rsid w:val="004C780A"/>
    <w:rsid w:val="005013A6"/>
    <w:rsid w:val="005165FA"/>
    <w:rsid w:val="00565324"/>
    <w:rsid w:val="00592FA6"/>
    <w:rsid w:val="005F74C5"/>
    <w:rsid w:val="006103A5"/>
    <w:rsid w:val="00611448"/>
    <w:rsid w:val="00612A8D"/>
    <w:rsid w:val="006205D7"/>
    <w:rsid w:val="00666590"/>
    <w:rsid w:val="00673354"/>
    <w:rsid w:val="006A1705"/>
    <w:rsid w:val="006B2EAC"/>
    <w:rsid w:val="006B4CDB"/>
    <w:rsid w:val="0072459C"/>
    <w:rsid w:val="007317F2"/>
    <w:rsid w:val="007326B7"/>
    <w:rsid w:val="00743341"/>
    <w:rsid w:val="00793B20"/>
    <w:rsid w:val="007C79A1"/>
    <w:rsid w:val="008063A5"/>
    <w:rsid w:val="00811E72"/>
    <w:rsid w:val="00814897"/>
    <w:rsid w:val="00816647"/>
    <w:rsid w:val="008206DE"/>
    <w:rsid w:val="0084706A"/>
    <w:rsid w:val="00847E51"/>
    <w:rsid w:val="008616FA"/>
    <w:rsid w:val="008626AA"/>
    <w:rsid w:val="008706AD"/>
    <w:rsid w:val="00903154"/>
    <w:rsid w:val="009032CA"/>
    <w:rsid w:val="00906ACF"/>
    <w:rsid w:val="009156A0"/>
    <w:rsid w:val="00973ACB"/>
    <w:rsid w:val="00996610"/>
    <w:rsid w:val="009B4118"/>
    <w:rsid w:val="00A51520"/>
    <w:rsid w:val="00A60478"/>
    <w:rsid w:val="00A81095"/>
    <w:rsid w:val="00A9010D"/>
    <w:rsid w:val="00A97197"/>
    <w:rsid w:val="00AA0135"/>
    <w:rsid w:val="00AC51B3"/>
    <w:rsid w:val="00B04CE3"/>
    <w:rsid w:val="00B74631"/>
    <w:rsid w:val="00B93DD8"/>
    <w:rsid w:val="00BB545E"/>
    <w:rsid w:val="00BE545F"/>
    <w:rsid w:val="00C52099"/>
    <w:rsid w:val="00C57A1D"/>
    <w:rsid w:val="00C63390"/>
    <w:rsid w:val="00C81FB9"/>
    <w:rsid w:val="00C96B53"/>
    <w:rsid w:val="00CB7663"/>
    <w:rsid w:val="00CB7E8B"/>
    <w:rsid w:val="00CC6AFF"/>
    <w:rsid w:val="00CE4CA6"/>
    <w:rsid w:val="00D04DD0"/>
    <w:rsid w:val="00D16F60"/>
    <w:rsid w:val="00D4170D"/>
    <w:rsid w:val="00D52F77"/>
    <w:rsid w:val="00D74C6B"/>
    <w:rsid w:val="00D77A37"/>
    <w:rsid w:val="00D8676C"/>
    <w:rsid w:val="00D94D51"/>
    <w:rsid w:val="00DB5719"/>
    <w:rsid w:val="00DC7B3E"/>
    <w:rsid w:val="00E21759"/>
    <w:rsid w:val="00E740F7"/>
    <w:rsid w:val="00E84606"/>
    <w:rsid w:val="00EA1EEE"/>
    <w:rsid w:val="00EC066A"/>
    <w:rsid w:val="00EC5CF2"/>
    <w:rsid w:val="00EE736E"/>
    <w:rsid w:val="00EF41B9"/>
    <w:rsid w:val="00F14744"/>
    <w:rsid w:val="00F72AAB"/>
    <w:rsid w:val="00FA0C94"/>
    <w:rsid w:val="00FA226B"/>
    <w:rsid w:val="00FA5891"/>
    <w:rsid w:val="00FA70BA"/>
    <w:rsid w:val="00FB3C90"/>
    <w:rsid w:val="00FC084E"/>
    <w:rsid w:val="00FC6C13"/>
    <w:rsid w:val="00FD3182"/>
    <w:rsid w:val="00FE3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EE"/>
  </w:style>
  <w:style w:type="paragraph" w:styleId="Heading1">
    <w:name w:val="heading 1"/>
    <w:basedOn w:val="Normal"/>
    <w:next w:val="Normal"/>
    <w:link w:val="Heading1Char"/>
    <w:uiPriority w:val="9"/>
    <w:qFormat/>
    <w:rsid w:val="00412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6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2F"/>
    <w:rPr>
      <w:rFonts w:ascii="Tahoma" w:hAnsi="Tahoma" w:cs="Tahoma"/>
      <w:sz w:val="16"/>
      <w:szCs w:val="16"/>
    </w:rPr>
  </w:style>
  <w:style w:type="paragraph" w:styleId="Title">
    <w:name w:val="Title"/>
    <w:basedOn w:val="Normal"/>
    <w:next w:val="Normal"/>
    <w:link w:val="TitleChar"/>
    <w:uiPriority w:val="10"/>
    <w:qFormat/>
    <w:rsid w:val="00412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2E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2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12E2F"/>
    <w:rPr>
      <w:b/>
      <w:bCs/>
    </w:rPr>
  </w:style>
  <w:style w:type="paragraph" w:styleId="ListParagraph">
    <w:name w:val="List Paragraph"/>
    <w:basedOn w:val="Normal"/>
    <w:uiPriority w:val="34"/>
    <w:qFormat/>
    <w:rsid w:val="00412E2F"/>
    <w:pPr>
      <w:ind w:left="720"/>
      <w:contextualSpacing/>
    </w:pPr>
  </w:style>
  <w:style w:type="character" w:customStyle="1" w:styleId="Heading2Char">
    <w:name w:val="Heading 2 Char"/>
    <w:basedOn w:val="DefaultParagraphFont"/>
    <w:link w:val="Heading2"/>
    <w:uiPriority w:val="9"/>
    <w:rsid w:val="008166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7D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63390"/>
    <w:pPr>
      <w:outlineLvl w:val="9"/>
    </w:pPr>
  </w:style>
  <w:style w:type="paragraph" w:styleId="TOC1">
    <w:name w:val="toc 1"/>
    <w:basedOn w:val="Normal"/>
    <w:next w:val="Normal"/>
    <w:autoRedefine/>
    <w:uiPriority w:val="39"/>
    <w:unhideWhenUsed/>
    <w:rsid w:val="00C63390"/>
    <w:pPr>
      <w:spacing w:after="100"/>
    </w:pPr>
  </w:style>
  <w:style w:type="paragraph" w:styleId="TOC2">
    <w:name w:val="toc 2"/>
    <w:basedOn w:val="Normal"/>
    <w:next w:val="Normal"/>
    <w:autoRedefine/>
    <w:uiPriority w:val="39"/>
    <w:unhideWhenUsed/>
    <w:rsid w:val="00C63390"/>
    <w:pPr>
      <w:spacing w:after="100"/>
      <w:ind w:left="220"/>
    </w:pPr>
  </w:style>
  <w:style w:type="paragraph" w:styleId="TOC3">
    <w:name w:val="toc 3"/>
    <w:basedOn w:val="Normal"/>
    <w:next w:val="Normal"/>
    <w:autoRedefine/>
    <w:uiPriority w:val="39"/>
    <w:unhideWhenUsed/>
    <w:rsid w:val="00C63390"/>
    <w:pPr>
      <w:spacing w:after="100"/>
      <w:ind w:left="440"/>
    </w:pPr>
  </w:style>
  <w:style w:type="character" w:styleId="Hyperlink">
    <w:name w:val="Hyperlink"/>
    <w:basedOn w:val="DefaultParagraphFont"/>
    <w:uiPriority w:val="99"/>
    <w:unhideWhenUsed/>
    <w:rsid w:val="00C63390"/>
    <w:rPr>
      <w:color w:val="0000FF" w:themeColor="hyperlink"/>
      <w:u w:val="single"/>
    </w:rPr>
  </w:style>
  <w:style w:type="paragraph" w:styleId="Revision">
    <w:name w:val="Revision"/>
    <w:hidden/>
    <w:uiPriority w:val="99"/>
    <w:semiHidden/>
    <w:rsid w:val="0044552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8B703-D882-4A72-9F6A-7DC09665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cheetah</dc:creator>
  <cp:lastModifiedBy>Brian Cullinan</cp:lastModifiedBy>
  <cp:revision>1</cp:revision>
  <dcterms:created xsi:type="dcterms:W3CDTF">2010-05-01T23:09:00Z</dcterms:created>
  <dcterms:modified xsi:type="dcterms:W3CDTF">2012-01-25T05:53:00Z</dcterms:modified>
</cp:coreProperties>
</file>